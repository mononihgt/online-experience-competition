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D77DB" w14:textId="77777777" w:rsidR="004D0498" w:rsidRDefault="00463C25">
      <w:pPr>
        <w:spacing w:line="540" w:lineRule="exact"/>
        <w:jc w:val="center"/>
        <w:rPr>
          <w:rFonts w:eastAsia="仿宋_GB2312"/>
          <w:b/>
          <w:i/>
          <w:sz w:val="44"/>
        </w:rPr>
      </w:pPr>
      <w:r>
        <w:rPr>
          <w:rFonts w:eastAsia="仿宋_GB2312" w:hint="eastAsia"/>
          <w:b/>
          <w:i/>
          <w:sz w:val="44"/>
        </w:rPr>
        <w:t xml:space="preserve">  </w:t>
      </w:r>
    </w:p>
    <w:p w14:paraId="37DFCD2C" w14:textId="77777777" w:rsidR="004D0498" w:rsidRDefault="00463C25">
      <w:pPr>
        <w:spacing w:line="540" w:lineRule="exact"/>
        <w:jc w:val="center"/>
        <w:rPr>
          <w:rFonts w:ascii="方正小标宋简体" w:eastAsia="方正小标宋简体"/>
          <w:b/>
          <w:iCs/>
          <w:sz w:val="44"/>
        </w:rPr>
      </w:pPr>
      <w:r>
        <w:rPr>
          <w:rFonts w:ascii="方正小标宋简体" w:eastAsia="方正小标宋简体" w:hint="eastAsia"/>
          <w:b/>
          <w:iCs/>
          <w:sz w:val="44"/>
        </w:rPr>
        <w:t xml:space="preserve">   </w:t>
      </w:r>
    </w:p>
    <w:p w14:paraId="478388BD" w14:textId="77777777" w:rsidR="004D0498" w:rsidRDefault="00463C25">
      <w:pPr>
        <w:spacing w:line="560" w:lineRule="exact"/>
        <w:jc w:val="center"/>
        <w:rPr>
          <w:rFonts w:ascii="方正小标宋简体" w:eastAsia="方正小标宋简体"/>
          <w:b/>
          <w:iCs/>
          <w:sz w:val="44"/>
        </w:rPr>
      </w:pPr>
      <w:r>
        <w:rPr>
          <w:rFonts w:ascii="方正小标宋简体" w:eastAsia="方正小标宋简体" w:hint="eastAsia"/>
          <w:b/>
          <w:iCs/>
          <w:sz w:val="44"/>
        </w:rPr>
        <w:t>2025年度浙江省自然科学基金</w:t>
      </w:r>
    </w:p>
    <w:p w14:paraId="53D64EE2" w14:textId="77777777" w:rsidR="004D0498" w:rsidRDefault="00463C25">
      <w:pPr>
        <w:shd w:val="clear" w:color="auto" w:fill="FFFFFF"/>
        <w:spacing w:line="560" w:lineRule="exact"/>
        <w:jc w:val="center"/>
        <w:rPr>
          <w:rFonts w:eastAsia="方正小标宋简体" w:cs="方正小标宋简体"/>
          <w:bCs/>
          <w:color w:val="000000"/>
          <w:sz w:val="44"/>
          <w:szCs w:val="44"/>
        </w:rPr>
      </w:pPr>
      <w:r>
        <w:rPr>
          <w:rFonts w:ascii="方正小标宋简体" w:eastAsia="方正小标宋简体" w:hint="eastAsia"/>
          <w:b/>
          <w:iCs/>
          <w:sz w:val="44"/>
        </w:rPr>
        <w:t>项目申请书正文撰写提纲</w:t>
      </w:r>
    </w:p>
    <w:p w14:paraId="02EA5E39" w14:textId="77777777" w:rsidR="004D0498" w:rsidRDefault="004D0498">
      <w:pPr>
        <w:spacing w:line="540" w:lineRule="exact"/>
        <w:rPr>
          <w:b/>
          <w:sz w:val="32"/>
          <w:szCs w:val="32"/>
        </w:rPr>
      </w:pPr>
    </w:p>
    <w:p w14:paraId="6011B4A6" w14:textId="77777777" w:rsidR="004D0498" w:rsidRDefault="00463C25">
      <w:pPr>
        <w:tabs>
          <w:tab w:val="left" w:pos="1457"/>
        </w:tabs>
        <w:spacing w:line="540" w:lineRule="exact"/>
        <w:ind w:firstLineChars="200" w:firstLine="560"/>
        <w:rPr>
          <w:rFonts w:ascii="黑体" w:eastAsia="黑体"/>
          <w:iCs/>
          <w:sz w:val="28"/>
        </w:rPr>
      </w:pPr>
      <w:r>
        <w:rPr>
          <w:rFonts w:ascii="黑体" w:eastAsia="黑体" w:hint="eastAsia"/>
          <w:iCs/>
          <w:sz w:val="28"/>
        </w:rPr>
        <w:t>二、其他浙江省自然科学基金项目申请书正文撰写提纲</w:t>
      </w:r>
    </w:p>
    <w:p w14:paraId="4844F657" w14:textId="77777777" w:rsidR="004D0498" w:rsidRDefault="00463C25">
      <w:pPr>
        <w:tabs>
          <w:tab w:val="left" w:pos="1457"/>
        </w:tabs>
        <w:spacing w:line="540" w:lineRule="exact"/>
        <w:ind w:firstLineChars="200" w:firstLine="560"/>
        <w:rPr>
          <w:rFonts w:eastAsia="仿宋_GB2312"/>
          <w:sz w:val="28"/>
        </w:rPr>
      </w:pPr>
      <w:r>
        <w:rPr>
          <w:rFonts w:eastAsia="仿宋_GB2312"/>
          <w:sz w:val="28"/>
        </w:rPr>
        <w:t>1</w:t>
      </w:r>
      <w:bookmarkStart w:id="0" w:name="OLE_LINK29"/>
      <w:bookmarkStart w:id="1" w:name="OLE_LINK30"/>
      <w:r>
        <w:rPr>
          <w:rFonts w:eastAsia="仿宋_GB2312" w:hint="eastAsia"/>
          <w:sz w:val="28"/>
        </w:rPr>
        <w:t>．</w:t>
      </w:r>
      <w:bookmarkEnd w:id="0"/>
      <w:bookmarkEnd w:id="1"/>
      <w:r>
        <w:rPr>
          <w:rFonts w:eastAsia="仿宋_GB2312" w:hint="eastAsia"/>
          <w:sz w:val="28"/>
        </w:rPr>
        <w:t>项目名称</w:t>
      </w:r>
    </w:p>
    <w:p w14:paraId="695D6AA0" w14:textId="77777777" w:rsidR="004D0498" w:rsidRDefault="00463C25">
      <w:pPr>
        <w:spacing w:line="540" w:lineRule="exact"/>
        <w:ind w:firstLineChars="200" w:firstLine="560"/>
        <w:rPr>
          <w:rFonts w:eastAsia="仿宋_GB2312"/>
          <w:sz w:val="28"/>
        </w:rPr>
      </w:pPr>
      <w:r>
        <w:rPr>
          <w:rFonts w:eastAsia="仿宋_GB2312"/>
          <w:sz w:val="28"/>
        </w:rPr>
        <w:t>2</w:t>
      </w:r>
      <w:r>
        <w:rPr>
          <w:rFonts w:eastAsia="仿宋_GB2312" w:hint="eastAsia"/>
          <w:sz w:val="28"/>
        </w:rPr>
        <w:t>．</w:t>
      </w:r>
      <w:bookmarkStart w:id="2" w:name="OLE_LINK10"/>
      <w:bookmarkStart w:id="3" w:name="OLE_LINK11"/>
      <w:r>
        <w:rPr>
          <w:rFonts w:eastAsia="仿宋_GB2312" w:hint="eastAsia"/>
          <w:sz w:val="28"/>
        </w:rPr>
        <w:t>研究工作的科学意义与拟解决的关键科学问题</w:t>
      </w:r>
      <w:bookmarkEnd w:id="2"/>
      <w:bookmarkEnd w:id="3"/>
    </w:p>
    <w:p w14:paraId="081B0349" w14:textId="77777777" w:rsidR="004D0498" w:rsidRDefault="00463C25">
      <w:pPr>
        <w:spacing w:line="540" w:lineRule="exact"/>
        <w:ind w:firstLineChars="200" w:firstLine="560"/>
        <w:rPr>
          <w:rFonts w:eastAsia="仿宋_GB2312"/>
          <w:sz w:val="28"/>
        </w:rPr>
      </w:pPr>
      <w:r>
        <w:rPr>
          <w:rFonts w:eastAsia="仿宋_GB2312"/>
          <w:sz w:val="28"/>
        </w:rPr>
        <w:t>3</w:t>
      </w:r>
      <w:r>
        <w:rPr>
          <w:rFonts w:eastAsia="仿宋_GB2312" w:hint="eastAsia"/>
          <w:sz w:val="28"/>
        </w:rPr>
        <w:t>．本项目研究目标，以及与申请者研究工作长期目标的关系</w:t>
      </w:r>
    </w:p>
    <w:p w14:paraId="416B73BE" w14:textId="77777777" w:rsidR="004D0498" w:rsidRDefault="00463C25">
      <w:pPr>
        <w:spacing w:line="540" w:lineRule="exact"/>
        <w:ind w:firstLineChars="200" w:firstLine="560"/>
        <w:rPr>
          <w:rFonts w:eastAsia="仿宋_GB2312"/>
          <w:sz w:val="28"/>
        </w:rPr>
      </w:pPr>
      <w:bookmarkStart w:id="4" w:name="OLE_LINK17"/>
      <w:r>
        <w:rPr>
          <w:rFonts w:eastAsia="仿宋_GB2312"/>
          <w:sz w:val="28"/>
        </w:rPr>
        <w:t>4</w:t>
      </w:r>
      <w:r>
        <w:rPr>
          <w:rFonts w:eastAsia="仿宋_GB2312" w:hint="eastAsia"/>
          <w:sz w:val="28"/>
        </w:rPr>
        <w:t>．项目研究内容，研究方案和进度安排</w:t>
      </w:r>
    </w:p>
    <w:bookmarkEnd w:id="4"/>
    <w:p w14:paraId="0150E780" w14:textId="77777777" w:rsidR="004D0498" w:rsidRDefault="00463C25">
      <w:pPr>
        <w:spacing w:line="540" w:lineRule="exact"/>
        <w:ind w:firstLineChars="200" w:firstLine="560"/>
        <w:rPr>
          <w:rFonts w:eastAsia="仿宋_GB2312"/>
          <w:sz w:val="28"/>
        </w:rPr>
      </w:pPr>
      <w:r>
        <w:rPr>
          <w:rFonts w:eastAsia="仿宋_GB2312"/>
          <w:sz w:val="28"/>
        </w:rPr>
        <w:t>5</w:t>
      </w:r>
      <w:r>
        <w:rPr>
          <w:rFonts w:eastAsia="仿宋_GB2312" w:hint="eastAsia"/>
          <w:sz w:val="28"/>
        </w:rPr>
        <w:t>．项目创新之处</w:t>
      </w:r>
    </w:p>
    <w:p w14:paraId="74340B42" w14:textId="77777777" w:rsidR="004D0498" w:rsidRDefault="00463C25">
      <w:pPr>
        <w:spacing w:line="540" w:lineRule="exact"/>
        <w:ind w:firstLineChars="200" w:firstLine="560"/>
        <w:rPr>
          <w:rFonts w:eastAsia="仿宋_GB2312"/>
          <w:sz w:val="28"/>
        </w:rPr>
      </w:pPr>
      <w:r>
        <w:rPr>
          <w:rFonts w:eastAsia="仿宋_GB2312"/>
          <w:sz w:val="28"/>
        </w:rPr>
        <w:t>6</w:t>
      </w:r>
      <w:r>
        <w:rPr>
          <w:rFonts w:eastAsia="仿宋_GB2312" w:hint="eastAsia"/>
          <w:sz w:val="28"/>
        </w:rPr>
        <w:t>．工作基础与工作条件</w:t>
      </w:r>
    </w:p>
    <w:p w14:paraId="028ECA5B" w14:textId="77777777" w:rsidR="004D0498" w:rsidRDefault="00463C25">
      <w:pPr>
        <w:spacing w:line="540" w:lineRule="exact"/>
        <w:ind w:firstLineChars="200" w:firstLine="560"/>
        <w:rPr>
          <w:rFonts w:eastAsia="仿宋_GB2312"/>
          <w:sz w:val="28"/>
        </w:rPr>
      </w:pPr>
      <w:r>
        <w:rPr>
          <w:rFonts w:eastAsia="仿宋_GB2312"/>
          <w:sz w:val="28"/>
        </w:rPr>
        <w:t>7</w:t>
      </w:r>
      <w:r>
        <w:rPr>
          <w:rFonts w:eastAsia="仿宋_GB2312" w:hint="eastAsia"/>
          <w:sz w:val="28"/>
        </w:rPr>
        <w:t>．预期研究结果</w:t>
      </w:r>
    </w:p>
    <w:p w14:paraId="28CFE96D" w14:textId="752BE15B" w:rsidR="004D0498" w:rsidRDefault="00463C25" w:rsidP="004E46CA">
      <w:pPr>
        <w:spacing w:line="540" w:lineRule="exact"/>
        <w:ind w:left="140" w:firstLine="420"/>
        <w:rPr>
          <w:rFonts w:eastAsia="仿宋_GB2312"/>
          <w:sz w:val="28"/>
        </w:rPr>
      </w:pPr>
      <w:r>
        <w:rPr>
          <w:rFonts w:eastAsia="仿宋_GB2312" w:hint="eastAsia"/>
          <w:sz w:val="28"/>
        </w:rPr>
        <w:t>8</w:t>
      </w:r>
      <w:r>
        <w:rPr>
          <w:rFonts w:eastAsia="仿宋_GB2312" w:hint="eastAsia"/>
          <w:sz w:val="28"/>
        </w:rPr>
        <w:t>．参考文献</w:t>
      </w:r>
    </w:p>
    <w:p w14:paraId="19087986" w14:textId="54C8DB69" w:rsidR="002760AE" w:rsidRDefault="002760AE">
      <w:pPr>
        <w:widowControl/>
        <w:jc w:val="left"/>
        <w:rPr>
          <w:rFonts w:eastAsia="仿宋_GB2312"/>
          <w:b/>
          <w:i/>
          <w:sz w:val="28"/>
          <w:lang w:val="en"/>
        </w:rPr>
      </w:pPr>
      <w:r>
        <w:rPr>
          <w:rFonts w:eastAsia="仿宋_GB2312"/>
          <w:b/>
          <w:i/>
          <w:sz w:val="28"/>
          <w:lang w:val="en"/>
        </w:rPr>
        <w:br w:type="page"/>
      </w:r>
    </w:p>
    <w:p w14:paraId="123C8881" w14:textId="77777777" w:rsidR="0041038E" w:rsidRPr="0041038E" w:rsidRDefault="0041038E" w:rsidP="0041038E">
      <w:pPr>
        <w:pStyle w:val="1"/>
      </w:pPr>
      <w:r w:rsidRPr="0041038E">
        <w:lastRenderedPageBreak/>
        <w:t>1</w:t>
      </w:r>
      <w:r w:rsidRPr="0041038E">
        <w:rPr>
          <w:rFonts w:hint="eastAsia"/>
        </w:rPr>
        <w:t>．项目名称</w:t>
      </w:r>
    </w:p>
    <w:p w14:paraId="419DE416" w14:textId="444348C4" w:rsidR="004D0498" w:rsidRPr="0041038E" w:rsidRDefault="00745095" w:rsidP="0041038E">
      <w:pPr>
        <w:pStyle w:val="ad"/>
      </w:pPr>
      <w:r w:rsidRPr="0041038E">
        <w:rPr>
          <w:rFonts w:hint="eastAsia"/>
        </w:rPr>
        <w:t>教育领域中人工智能与人类评分感知差异及其影响因素的实证研究</w:t>
      </w:r>
    </w:p>
    <w:p w14:paraId="5E94FA1C" w14:textId="675CCA8D" w:rsidR="00745095" w:rsidRPr="00412AB8" w:rsidRDefault="0041038E" w:rsidP="00745095">
      <w:pPr>
        <w:pStyle w:val="1"/>
      </w:pPr>
      <w:r>
        <w:t>2</w:t>
      </w:r>
      <w:r>
        <w:rPr>
          <w:rFonts w:ascii="微软雅黑" w:eastAsia="微软雅黑" w:hAnsi="微软雅黑" w:cs="微软雅黑" w:hint="eastAsia"/>
          <w:sz w:val="28"/>
        </w:rPr>
        <w:t>．</w:t>
      </w:r>
      <w:r w:rsidR="00745095" w:rsidRPr="00412AB8">
        <w:rPr>
          <w:rFonts w:hint="eastAsia"/>
        </w:rPr>
        <w:t>研究工作的科学意义与拟解决的关键科学问题</w:t>
      </w:r>
    </w:p>
    <w:p w14:paraId="44C2D334" w14:textId="26743557" w:rsidR="00F6572A" w:rsidRPr="0041038E" w:rsidRDefault="00F6572A" w:rsidP="0041038E">
      <w:pPr>
        <w:pStyle w:val="ad"/>
      </w:pPr>
      <w:bookmarkStart w:id="5" w:name="OLE_LINK12"/>
      <w:bookmarkStart w:id="6" w:name="OLE_LINK13"/>
      <w:r w:rsidRPr="0041038E">
        <w:rPr>
          <w:rFonts w:hint="eastAsia"/>
        </w:rPr>
        <w:t>本研究工作</w:t>
      </w:r>
      <w:bookmarkEnd w:id="5"/>
      <w:bookmarkEnd w:id="6"/>
      <w:r w:rsidRPr="0041038E">
        <w:rPr>
          <w:rFonts w:hint="eastAsia"/>
        </w:rPr>
        <w:t>的科学意义主要体现在以下几个方面：</w:t>
      </w:r>
    </w:p>
    <w:p w14:paraId="42AF5682" w14:textId="1C567A29" w:rsidR="00F6572A" w:rsidRPr="0041038E" w:rsidRDefault="00412AB8" w:rsidP="0041038E">
      <w:pPr>
        <w:pStyle w:val="ad"/>
      </w:pPr>
      <w:r w:rsidRPr="0041038E">
        <w:rPr>
          <w:rFonts w:hint="eastAsia"/>
        </w:rPr>
        <w:t>（</w:t>
      </w:r>
      <w:r w:rsidR="00F6572A" w:rsidRPr="0041038E">
        <w:rPr>
          <w:rFonts w:hint="eastAsia"/>
        </w:rPr>
        <w:t>1</w:t>
      </w:r>
      <w:r w:rsidRPr="0041038E">
        <w:t>）</w:t>
      </w:r>
      <w:r w:rsidR="00F6572A" w:rsidRPr="0041038E">
        <w:rPr>
          <w:rFonts w:hint="eastAsia"/>
        </w:rPr>
        <w:t>评价方法的比较研究：</w:t>
      </w:r>
    </w:p>
    <w:p w14:paraId="5B96A1FA" w14:textId="0A1CA47D" w:rsidR="00F6572A" w:rsidRPr="0041038E" w:rsidRDefault="00F6572A" w:rsidP="0041038E">
      <w:pPr>
        <w:pStyle w:val="ad"/>
      </w:pPr>
      <w:r w:rsidRPr="0041038E">
        <w:rPr>
          <w:rFonts w:hint="eastAsia"/>
        </w:rPr>
        <w:t>本研究对</w:t>
      </w:r>
      <w:r w:rsidRPr="0041038E">
        <w:rPr>
          <w:rFonts w:hint="eastAsia"/>
        </w:rPr>
        <w:t>AI</w:t>
      </w:r>
      <w:r w:rsidRPr="0041038E">
        <w:rPr>
          <w:rFonts w:hint="eastAsia"/>
        </w:rPr>
        <w:t>评分系统与传统教师评分进行比较分析，为教育评价方法提供了一种新的视角。这不仅有助于理解</w:t>
      </w:r>
      <w:r w:rsidRPr="0041038E">
        <w:rPr>
          <w:rFonts w:hint="eastAsia"/>
        </w:rPr>
        <w:t>AI</w:t>
      </w:r>
      <w:r w:rsidRPr="0041038E">
        <w:rPr>
          <w:rFonts w:hint="eastAsia"/>
        </w:rPr>
        <w:t>在教育评价中的应用前景，也为教育评价方法的创新提供了科学依据。</w:t>
      </w:r>
    </w:p>
    <w:p w14:paraId="310CE277" w14:textId="497B6499" w:rsidR="00F6572A" w:rsidRPr="0041038E" w:rsidRDefault="00412AB8" w:rsidP="0041038E">
      <w:pPr>
        <w:pStyle w:val="ad"/>
      </w:pPr>
      <w:r w:rsidRPr="0041038E">
        <w:t>（</w:t>
      </w:r>
      <w:r w:rsidR="00F6572A" w:rsidRPr="0041038E">
        <w:rPr>
          <w:rFonts w:hint="eastAsia"/>
        </w:rPr>
        <w:t>2</w:t>
      </w:r>
      <w:r w:rsidRPr="0041038E">
        <w:rPr>
          <w:rFonts w:hint="eastAsia"/>
        </w:rPr>
        <w:t>）</w:t>
      </w:r>
      <w:r w:rsidR="00F6572A" w:rsidRPr="0041038E">
        <w:rPr>
          <w:rFonts w:hint="eastAsia"/>
        </w:rPr>
        <w:t>评价感知的深入理解：</w:t>
      </w:r>
    </w:p>
    <w:p w14:paraId="5658BB48" w14:textId="1DCF108F" w:rsidR="00F6572A" w:rsidRPr="0041038E" w:rsidRDefault="00F6572A" w:rsidP="0041038E">
      <w:pPr>
        <w:pStyle w:val="ad"/>
      </w:pPr>
      <w:r w:rsidRPr="0041038E">
        <w:rPr>
          <w:rFonts w:hint="eastAsia"/>
        </w:rPr>
        <w:t>通过探讨被评价者对</w:t>
      </w:r>
      <w:r w:rsidRPr="0041038E">
        <w:rPr>
          <w:rFonts w:hint="eastAsia"/>
        </w:rPr>
        <w:t>AI</w:t>
      </w:r>
      <w:r w:rsidRPr="0041038E">
        <w:rPr>
          <w:rFonts w:hint="eastAsia"/>
        </w:rPr>
        <w:t>评分和教师评分的感知差异，本研究深化了我们对评价公平性和满意度感知的理解，揭示了评分体系选择对评价感知的影响，这对于设计更加公平、透明和被广泛接受的评价系统具有重要意义。</w:t>
      </w:r>
    </w:p>
    <w:p w14:paraId="49CE9A20" w14:textId="4CD8295D" w:rsidR="00F6572A" w:rsidRPr="0041038E" w:rsidRDefault="00412AB8" w:rsidP="0041038E">
      <w:pPr>
        <w:pStyle w:val="ad"/>
      </w:pPr>
      <w:r w:rsidRPr="0041038E">
        <w:rPr>
          <w:rFonts w:hint="eastAsia"/>
        </w:rPr>
        <w:t>（</w:t>
      </w:r>
      <w:r w:rsidR="00F6572A" w:rsidRPr="0041038E">
        <w:rPr>
          <w:rFonts w:hint="eastAsia"/>
        </w:rPr>
        <w:t>3</w:t>
      </w:r>
      <w:r w:rsidRPr="0041038E">
        <w:rPr>
          <w:rFonts w:hint="eastAsia"/>
        </w:rPr>
        <w:t>）</w:t>
      </w:r>
      <w:r w:rsidR="00F6572A" w:rsidRPr="0041038E">
        <w:rPr>
          <w:rFonts w:hint="eastAsia"/>
        </w:rPr>
        <w:t>人机交互的社会心理学分析：</w:t>
      </w:r>
    </w:p>
    <w:p w14:paraId="15FB93A5" w14:textId="358BC2D8" w:rsidR="00F6572A" w:rsidRPr="0041038E" w:rsidRDefault="00F6572A" w:rsidP="0041038E">
      <w:pPr>
        <w:pStyle w:val="ad"/>
      </w:pPr>
      <w:r w:rsidRPr="0041038E">
        <w:rPr>
          <w:rFonts w:hint="eastAsia"/>
        </w:rPr>
        <w:t>研究</w:t>
      </w:r>
      <w:r w:rsidRPr="0041038E">
        <w:rPr>
          <w:rFonts w:hint="eastAsia"/>
        </w:rPr>
        <w:t>AI</w:t>
      </w:r>
      <w:r w:rsidRPr="0041038E">
        <w:rPr>
          <w:rFonts w:hint="eastAsia"/>
        </w:rPr>
        <w:t>评分系统在教育评价中的使用，可提供关于人机交互在实际应用场景中的社会心理学见解，有助于优化</w:t>
      </w:r>
      <w:r w:rsidRPr="0041038E">
        <w:rPr>
          <w:rFonts w:hint="eastAsia"/>
        </w:rPr>
        <w:t>AI</w:t>
      </w:r>
      <w:r w:rsidRPr="0041038E">
        <w:rPr>
          <w:rFonts w:hint="eastAsia"/>
        </w:rPr>
        <w:t>系统设计，使其更好地适应用户</w:t>
      </w:r>
      <w:r w:rsidR="00EA4EA3">
        <w:rPr>
          <w:rFonts w:hint="eastAsia"/>
        </w:rPr>
        <w:t>的</w:t>
      </w:r>
      <w:r w:rsidRPr="0041038E">
        <w:rPr>
          <w:rFonts w:hint="eastAsia"/>
        </w:rPr>
        <w:t>需求和期待。</w:t>
      </w:r>
    </w:p>
    <w:p w14:paraId="33F33BE2" w14:textId="667D2D15" w:rsidR="00F6572A" w:rsidRPr="0041038E" w:rsidRDefault="00412AB8" w:rsidP="0041038E">
      <w:pPr>
        <w:pStyle w:val="ad"/>
      </w:pPr>
      <w:r w:rsidRPr="0041038E">
        <w:rPr>
          <w:rFonts w:hint="eastAsia"/>
        </w:rPr>
        <w:t>本研究工作</w:t>
      </w:r>
      <w:r w:rsidR="00F6572A" w:rsidRPr="0041038E">
        <w:rPr>
          <w:rFonts w:hint="eastAsia"/>
        </w:rPr>
        <w:t>拟解决的关键科学问题</w:t>
      </w:r>
      <w:r w:rsidR="00776524" w:rsidRPr="0041038E">
        <w:rPr>
          <w:rFonts w:hint="eastAsia"/>
        </w:rPr>
        <w:t>如下：</w:t>
      </w:r>
    </w:p>
    <w:p w14:paraId="4D06AFC6" w14:textId="24337366" w:rsidR="00F6572A" w:rsidRPr="0041038E" w:rsidRDefault="00412AB8" w:rsidP="0041038E">
      <w:pPr>
        <w:pStyle w:val="ad"/>
      </w:pPr>
      <w:r w:rsidRPr="0041038E">
        <w:rPr>
          <w:rFonts w:hint="eastAsia"/>
        </w:rPr>
        <w:t>（</w:t>
      </w:r>
      <w:r w:rsidRPr="0041038E">
        <w:rPr>
          <w:rFonts w:hint="eastAsia"/>
        </w:rPr>
        <w:t>1</w:t>
      </w:r>
      <w:r w:rsidRPr="0041038E">
        <w:rPr>
          <w:rFonts w:hint="eastAsia"/>
        </w:rPr>
        <w:t>）</w:t>
      </w:r>
      <w:r w:rsidR="00F6572A" w:rsidRPr="0041038E">
        <w:rPr>
          <w:rFonts w:hint="eastAsia"/>
        </w:rPr>
        <w:t>评分结果的感知差异：</w:t>
      </w:r>
    </w:p>
    <w:p w14:paraId="6648AAC3" w14:textId="77777777" w:rsidR="00EA6A5F" w:rsidRDefault="00F6572A" w:rsidP="0041038E">
      <w:pPr>
        <w:pStyle w:val="ad"/>
      </w:pPr>
      <w:r w:rsidRPr="0041038E">
        <w:rPr>
          <w:rFonts w:hint="eastAsia"/>
        </w:rPr>
        <w:t>在</w:t>
      </w:r>
      <w:r w:rsidRPr="0041038E">
        <w:rPr>
          <w:rFonts w:hint="eastAsia"/>
        </w:rPr>
        <w:t>AI</w:t>
      </w:r>
      <w:r w:rsidRPr="0041038E">
        <w:rPr>
          <w:rFonts w:hint="eastAsia"/>
        </w:rPr>
        <w:t>与教师评分中，被评价者对评分结果的公平性和满意度有何差异？这一问题探讨了技术介入背景下评价感知的变化，</w:t>
      </w:r>
      <w:r w:rsidR="00EA4EA3" w:rsidRPr="00EA4EA3">
        <w:rPr>
          <w:rFonts w:hint="eastAsia"/>
        </w:rPr>
        <w:t>为设计和应用更符合公平</w:t>
      </w:r>
      <w:r w:rsidR="00EA4EA3" w:rsidRPr="00EA4EA3">
        <w:rPr>
          <w:rFonts w:hint="eastAsia"/>
        </w:rPr>
        <w:lastRenderedPageBreak/>
        <w:t>性要求的评价系统提供了实践指导。</w:t>
      </w:r>
    </w:p>
    <w:p w14:paraId="2EF38ED4" w14:textId="0E9E344A" w:rsidR="00F6572A" w:rsidRPr="0041038E" w:rsidRDefault="00412AB8" w:rsidP="0041038E">
      <w:pPr>
        <w:pStyle w:val="ad"/>
      </w:pPr>
      <w:r w:rsidRPr="0041038E">
        <w:rPr>
          <w:rFonts w:hint="eastAsia"/>
        </w:rPr>
        <w:t>（</w:t>
      </w:r>
      <w:r w:rsidR="00F6572A" w:rsidRPr="0041038E">
        <w:rPr>
          <w:rFonts w:hint="eastAsia"/>
        </w:rPr>
        <w:t>2</w:t>
      </w:r>
      <w:r w:rsidRPr="0041038E">
        <w:rPr>
          <w:rFonts w:hint="eastAsia"/>
        </w:rPr>
        <w:t>）</w:t>
      </w:r>
      <w:r w:rsidR="00F6572A" w:rsidRPr="0041038E">
        <w:rPr>
          <w:rFonts w:hint="eastAsia"/>
        </w:rPr>
        <w:t>内隐态度的差异探究：</w:t>
      </w:r>
    </w:p>
    <w:p w14:paraId="50BB2C63" w14:textId="217D2018" w:rsidR="00F6572A" w:rsidRPr="0041038E" w:rsidRDefault="00F6572A" w:rsidP="0041038E">
      <w:pPr>
        <w:pStyle w:val="ad"/>
      </w:pPr>
      <w:r w:rsidRPr="0041038E">
        <w:rPr>
          <w:rFonts w:hint="eastAsia"/>
        </w:rPr>
        <w:t>被评价者在面对</w:t>
      </w:r>
      <w:r w:rsidRPr="0041038E">
        <w:rPr>
          <w:rFonts w:hint="eastAsia"/>
        </w:rPr>
        <w:t>AI</w:t>
      </w:r>
      <w:r w:rsidRPr="0041038E">
        <w:rPr>
          <w:rFonts w:hint="eastAsia"/>
        </w:rPr>
        <w:t>与教师评分时，其内隐态</w:t>
      </w:r>
      <w:proofErr w:type="gramStart"/>
      <w:r w:rsidRPr="0041038E">
        <w:rPr>
          <w:rFonts w:hint="eastAsia"/>
        </w:rPr>
        <w:t>度存在</w:t>
      </w:r>
      <w:proofErr w:type="gramEnd"/>
      <w:r w:rsidRPr="0041038E">
        <w:rPr>
          <w:rFonts w:hint="eastAsia"/>
        </w:rPr>
        <w:t>何种差异？此问题旨在</w:t>
      </w:r>
      <w:r w:rsidR="00390024">
        <w:rPr>
          <w:rFonts w:hint="eastAsia"/>
        </w:rPr>
        <w:t>探讨</w:t>
      </w:r>
      <w:r w:rsidRPr="0041038E">
        <w:rPr>
          <w:rFonts w:hint="eastAsia"/>
        </w:rPr>
        <w:t>被评价者对</w:t>
      </w:r>
      <w:r w:rsidRPr="0041038E">
        <w:rPr>
          <w:rFonts w:hint="eastAsia"/>
        </w:rPr>
        <w:t>AI</w:t>
      </w:r>
      <w:r w:rsidRPr="0041038E">
        <w:rPr>
          <w:rFonts w:hint="eastAsia"/>
        </w:rPr>
        <w:t>评分系统的深层次接受度，对评价系统的普及和接受具有重要影响。</w:t>
      </w:r>
    </w:p>
    <w:p w14:paraId="7826FE2D" w14:textId="797DF1C2" w:rsidR="00F6572A" w:rsidRPr="0041038E" w:rsidRDefault="00412AB8" w:rsidP="0041038E">
      <w:pPr>
        <w:pStyle w:val="ad"/>
      </w:pPr>
      <w:r w:rsidRPr="0041038E">
        <w:rPr>
          <w:rFonts w:hint="eastAsia"/>
        </w:rPr>
        <w:t>（</w:t>
      </w:r>
      <w:r w:rsidR="00F6572A" w:rsidRPr="0041038E">
        <w:rPr>
          <w:rFonts w:hint="eastAsia"/>
        </w:rPr>
        <w:t>3</w:t>
      </w:r>
      <w:r w:rsidRPr="0041038E">
        <w:rPr>
          <w:rFonts w:hint="eastAsia"/>
        </w:rPr>
        <w:t>）</w:t>
      </w:r>
      <w:r w:rsidR="00F6572A" w:rsidRPr="0041038E">
        <w:rPr>
          <w:rFonts w:hint="eastAsia"/>
        </w:rPr>
        <w:t>个体和环境因素的影响：</w:t>
      </w:r>
    </w:p>
    <w:p w14:paraId="0AF1F4F8" w14:textId="1C3DDC11" w:rsidR="00F6572A" w:rsidRPr="0041038E" w:rsidRDefault="00F6572A" w:rsidP="0041038E">
      <w:pPr>
        <w:pStyle w:val="ad"/>
      </w:pPr>
      <w:r w:rsidRPr="0041038E">
        <w:rPr>
          <w:rFonts w:hint="eastAsia"/>
        </w:rPr>
        <w:t>个体人格特征和所处环境因素如何影响评分结果的外显感知？这一问题</w:t>
      </w:r>
      <w:r w:rsidR="00390024">
        <w:rPr>
          <w:rFonts w:hint="eastAsia"/>
        </w:rPr>
        <w:t>有助于揭示</w:t>
      </w:r>
      <w:r w:rsidRPr="0041038E">
        <w:rPr>
          <w:rFonts w:hint="eastAsia"/>
        </w:rPr>
        <w:t>个体差异和环境背景如何共同作用于评价结果的感知过程，</w:t>
      </w:r>
      <w:r w:rsidR="00390024">
        <w:rPr>
          <w:rFonts w:hint="eastAsia"/>
        </w:rPr>
        <w:t>为开发</w:t>
      </w:r>
      <w:r w:rsidRPr="0041038E">
        <w:rPr>
          <w:rFonts w:hint="eastAsia"/>
        </w:rPr>
        <w:t>个性化</w:t>
      </w:r>
      <w:r w:rsidR="00390024">
        <w:rPr>
          <w:rFonts w:hint="eastAsia"/>
        </w:rPr>
        <w:t>的</w:t>
      </w:r>
      <w:r w:rsidRPr="0041038E">
        <w:rPr>
          <w:rFonts w:hint="eastAsia"/>
        </w:rPr>
        <w:t>教育评价系统</w:t>
      </w:r>
      <w:r w:rsidR="00390024">
        <w:rPr>
          <w:rFonts w:hint="eastAsia"/>
        </w:rPr>
        <w:t>提供了宝贵的</w:t>
      </w:r>
      <w:r w:rsidRPr="0041038E">
        <w:rPr>
          <w:rFonts w:hint="eastAsia"/>
        </w:rPr>
        <w:t>启示。</w:t>
      </w:r>
    </w:p>
    <w:p w14:paraId="2B9605DC" w14:textId="44726327" w:rsidR="00F6572A" w:rsidRPr="0041038E" w:rsidRDefault="00F6572A" w:rsidP="0041038E">
      <w:pPr>
        <w:pStyle w:val="ad"/>
      </w:pPr>
      <w:r w:rsidRPr="0041038E">
        <w:rPr>
          <w:rFonts w:hint="eastAsia"/>
        </w:rPr>
        <w:t>综上所述，本研究不仅</w:t>
      </w:r>
      <w:r w:rsidR="006A0BE6">
        <w:rPr>
          <w:rFonts w:hint="eastAsia"/>
        </w:rPr>
        <w:t>在理论上</w:t>
      </w:r>
      <w:r w:rsidRPr="0041038E">
        <w:rPr>
          <w:rFonts w:hint="eastAsia"/>
        </w:rPr>
        <w:t>具有</w:t>
      </w:r>
      <w:r w:rsidR="006A0BE6">
        <w:rPr>
          <w:rFonts w:hint="eastAsia"/>
        </w:rPr>
        <w:t>重要</w:t>
      </w:r>
      <w:r w:rsidRPr="0041038E">
        <w:rPr>
          <w:rFonts w:hint="eastAsia"/>
        </w:rPr>
        <w:t>的科学</w:t>
      </w:r>
      <w:r w:rsidR="006A0BE6">
        <w:rPr>
          <w:rFonts w:hint="eastAsia"/>
        </w:rPr>
        <w:t>价值</w:t>
      </w:r>
      <w:r w:rsidRPr="0041038E">
        <w:rPr>
          <w:rFonts w:hint="eastAsia"/>
        </w:rPr>
        <w:t>，</w:t>
      </w:r>
      <w:r w:rsidR="006A0BE6">
        <w:rPr>
          <w:rFonts w:hint="eastAsia"/>
        </w:rPr>
        <w:t>还</w:t>
      </w:r>
      <w:r w:rsidRPr="0041038E">
        <w:rPr>
          <w:rFonts w:hint="eastAsia"/>
        </w:rPr>
        <w:t>通过解答这些关键科学问题，为教育评价领域提供实际的指导和建议，推动</w:t>
      </w:r>
      <w:r w:rsidRPr="0041038E">
        <w:rPr>
          <w:rFonts w:hint="eastAsia"/>
        </w:rPr>
        <w:t>AI</w:t>
      </w:r>
      <w:r w:rsidRPr="0041038E">
        <w:rPr>
          <w:rFonts w:hint="eastAsia"/>
        </w:rPr>
        <w:t>评分系统在教育评价中的健康发展和</w:t>
      </w:r>
      <w:r w:rsidR="006A0BE6">
        <w:rPr>
          <w:rFonts w:hint="eastAsia"/>
        </w:rPr>
        <w:t>广泛</w:t>
      </w:r>
      <w:r w:rsidRPr="0041038E">
        <w:rPr>
          <w:rFonts w:hint="eastAsia"/>
        </w:rPr>
        <w:t>应用。</w:t>
      </w:r>
    </w:p>
    <w:p w14:paraId="21B54407" w14:textId="7F2358B8" w:rsidR="00776524" w:rsidRDefault="0041038E" w:rsidP="00776524">
      <w:pPr>
        <w:pStyle w:val="1"/>
      </w:pPr>
      <w:r>
        <w:t>3</w:t>
      </w:r>
      <w:r>
        <w:rPr>
          <w:rFonts w:ascii="微软雅黑" w:eastAsia="微软雅黑" w:hAnsi="微软雅黑" w:cs="微软雅黑" w:hint="eastAsia"/>
          <w:sz w:val="28"/>
        </w:rPr>
        <w:t>．</w:t>
      </w:r>
      <w:r w:rsidR="00776524" w:rsidRPr="00776524">
        <w:rPr>
          <w:rFonts w:hint="eastAsia"/>
        </w:rPr>
        <w:t>本项目研究目标，以及与申请者研究工作长期目标的关系</w:t>
      </w:r>
    </w:p>
    <w:p w14:paraId="6F3D920A" w14:textId="658B1DB1" w:rsidR="00776524" w:rsidRPr="005216C5" w:rsidRDefault="00776524" w:rsidP="0041038E">
      <w:pPr>
        <w:pStyle w:val="ad"/>
        <w:rPr>
          <w:b/>
        </w:rPr>
      </w:pPr>
      <w:r w:rsidRPr="005216C5">
        <w:rPr>
          <w:rFonts w:hint="eastAsia"/>
          <w:b/>
        </w:rPr>
        <w:t>本项目的研究目标</w:t>
      </w:r>
      <w:r w:rsidR="004937DE" w:rsidRPr="005216C5">
        <w:rPr>
          <w:rFonts w:hint="eastAsia"/>
          <w:b/>
        </w:rPr>
        <w:t>包含以下几个方面：</w:t>
      </w:r>
    </w:p>
    <w:p w14:paraId="4D984914" w14:textId="64DA8154" w:rsidR="00776524" w:rsidRDefault="00776524" w:rsidP="0041038E">
      <w:pPr>
        <w:pStyle w:val="ad"/>
      </w:pPr>
      <w:bookmarkStart w:id="7" w:name="OLE_LINK21"/>
      <w:bookmarkStart w:id="8" w:name="OLE_LINK22"/>
      <w:r>
        <w:rPr>
          <w:rFonts w:hint="eastAsia"/>
        </w:rPr>
        <w:t>本项目旨在深入探讨人工智能（</w:t>
      </w:r>
      <w:r>
        <w:rPr>
          <w:rFonts w:hint="eastAsia"/>
        </w:rPr>
        <w:t>AI</w:t>
      </w:r>
      <w:r>
        <w:rPr>
          <w:rFonts w:hint="eastAsia"/>
        </w:rPr>
        <w:t>）与传统教师评分在教育评价领域的应用</w:t>
      </w:r>
      <w:r w:rsidR="007C2880">
        <w:rPr>
          <w:rFonts w:hint="eastAsia"/>
        </w:rPr>
        <w:t>，特别是对</w:t>
      </w:r>
      <w:r>
        <w:rPr>
          <w:rFonts w:hint="eastAsia"/>
        </w:rPr>
        <w:t>被评价者感知的影响。</w:t>
      </w:r>
      <w:bookmarkEnd w:id="7"/>
      <w:bookmarkEnd w:id="8"/>
      <w:r>
        <w:rPr>
          <w:rFonts w:hint="eastAsia"/>
        </w:rPr>
        <w:t>具体研究目标包括：</w:t>
      </w:r>
    </w:p>
    <w:p w14:paraId="426F74B7" w14:textId="77777777" w:rsidR="004937DE" w:rsidRPr="004937DE" w:rsidRDefault="004937DE" w:rsidP="0041038E">
      <w:pPr>
        <w:pStyle w:val="ad"/>
      </w:pPr>
      <w:r w:rsidRPr="004937DE">
        <w:rPr>
          <w:rFonts w:hint="eastAsia"/>
        </w:rPr>
        <w:t>（</w:t>
      </w:r>
      <w:r w:rsidRPr="004937DE">
        <w:rPr>
          <w:rFonts w:hint="eastAsia"/>
        </w:rPr>
        <w:t>1</w:t>
      </w:r>
      <w:r w:rsidRPr="004937DE">
        <w:rPr>
          <w:rFonts w:hint="eastAsia"/>
        </w:rPr>
        <w:t>）</w:t>
      </w:r>
      <w:r w:rsidR="00776524" w:rsidRPr="004937DE">
        <w:rPr>
          <w:rFonts w:hint="eastAsia"/>
        </w:rPr>
        <w:t>外显感知分析：</w:t>
      </w:r>
    </w:p>
    <w:p w14:paraId="1CE09393" w14:textId="5CCA433E" w:rsidR="00776524" w:rsidRDefault="00776524" w:rsidP="0041038E">
      <w:pPr>
        <w:pStyle w:val="ad"/>
      </w:pPr>
      <w:r>
        <w:rPr>
          <w:rFonts w:hint="eastAsia"/>
        </w:rPr>
        <w:t>考察被评价者</w:t>
      </w:r>
      <w:r w:rsidR="00FE7338" w:rsidRPr="00FE7338">
        <w:rPr>
          <w:rFonts w:hint="eastAsia"/>
        </w:rPr>
        <w:t>在</w:t>
      </w:r>
      <w:r w:rsidR="00FE7338" w:rsidRPr="00FE7338">
        <w:rPr>
          <w:rFonts w:hint="eastAsia"/>
        </w:rPr>
        <w:t>AI</w:t>
      </w:r>
      <w:r w:rsidR="00FE7338" w:rsidRPr="00FE7338">
        <w:rPr>
          <w:rFonts w:hint="eastAsia"/>
        </w:rPr>
        <w:t>评分和教师评分情境下</w:t>
      </w:r>
      <w:r>
        <w:rPr>
          <w:rFonts w:hint="eastAsia"/>
        </w:rPr>
        <w:t>，对评分结果公平性和满意度的外显感知差异</w:t>
      </w:r>
      <w:r w:rsidR="00F26F37">
        <w:rPr>
          <w:rFonts w:hint="eastAsia"/>
        </w:rPr>
        <w:t>。分析影响这些差异感知差异的其他</w:t>
      </w:r>
      <w:r w:rsidR="004937DE">
        <w:rPr>
          <w:rFonts w:hint="eastAsia"/>
        </w:rPr>
        <w:t>因素</w:t>
      </w:r>
      <w:r>
        <w:rPr>
          <w:rFonts w:hint="eastAsia"/>
        </w:rPr>
        <w:t>，以揭示评分主体类型对评价结果接受度的影响。</w:t>
      </w:r>
    </w:p>
    <w:p w14:paraId="6F3974FF" w14:textId="77777777" w:rsidR="004937DE" w:rsidRPr="004937DE" w:rsidRDefault="004937DE" w:rsidP="0041038E">
      <w:pPr>
        <w:pStyle w:val="ad"/>
      </w:pPr>
      <w:r w:rsidRPr="004937DE">
        <w:rPr>
          <w:rFonts w:hint="eastAsia"/>
        </w:rPr>
        <w:t>（</w:t>
      </w:r>
      <w:r w:rsidRPr="004937DE">
        <w:rPr>
          <w:rFonts w:hint="eastAsia"/>
        </w:rPr>
        <w:t>2</w:t>
      </w:r>
      <w:r w:rsidRPr="004937DE">
        <w:rPr>
          <w:rFonts w:hint="eastAsia"/>
        </w:rPr>
        <w:t>）</w:t>
      </w:r>
      <w:r w:rsidR="00776524" w:rsidRPr="004937DE">
        <w:rPr>
          <w:rFonts w:hint="eastAsia"/>
        </w:rPr>
        <w:t>内隐态度探究：</w:t>
      </w:r>
    </w:p>
    <w:p w14:paraId="6E8A3F9F" w14:textId="33F5C145" w:rsidR="00776524" w:rsidRDefault="00776524" w:rsidP="0041038E">
      <w:pPr>
        <w:pStyle w:val="ad"/>
      </w:pPr>
      <w:r>
        <w:rPr>
          <w:rFonts w:hint="eastAsia"/>
        </w:rPr>
        <w:lastRenderedPageBreak/>
        <w:t>基于外显感知，进一步探索被评价者对</w:t>
      </w:r>
      <w:r>
        <w:rPr>
          <w:rFonts w:hint="eastAsia"/>
        </w:rPr>
        <w:t>AI</w:t>
      </w:r>
      <w:r>
        <w:rPr>
          <w:rFonts w:hint="eastAsia"/>
        </w:rPr>
        <w:t>与教师担任评分者时的内隐态度差异</w:t>
      </w:r>
      <w:r w:rsidR="00F26F37">
        <w:rPr>
          <w:rFonts w:hint="eastAsia"/>
        </w:rPr>
        <w:t>。该部分研究将</w:t>
      </w:r>
      <w:r>
        <w:rPr>
          <w:rFonts w:hint="eastAsia"/>
        </w:rPr>
        <w:t>提供更深层次的见解，评估</w:t>
      </w:r>
      <w:r w:rsidR="003E5216">
        <w:rPr>
          <w:rFonts w:hint="eastAsia"/>
        </w:rPr>
        <w:t>人们</w:t>
      </w:r>
      <w:r>
        <w:rPr>
          <w:rFonts w:hint="eastAsia"/>
        </w:rPr>
        <w:t>对</w:t>
      </w:r>
      <w:r>
        <w:rPr>
          <w:rFonts w:hint="eastAsia"/>
        </w:rPr>
        <w:t>AI</w:t>
      </w:r>
      <w:r>
        <w:rPr>
          <w:rFonts w:hint="eastAsia"/>
        </w:rPr>
        <w:t>评分系统的</w:t>
      </w:r>
      <w:r w:rsidR="00F26F37">
        <w:rPr>
          <w:rFonts w:hint="eastAsia"/>
        </w:rPr>
        <w:t>潜在</w:t>
      </w:r>
      <w:r>
        <w:rPr>
          <w:rFonts w:hint="eastAsia"/>
        </w:rPr>
        <w:t>接受度和看法。</w:t>
      </w:r>
    </w:p>
    <w:p w14:paraId="5EE55A5F" w14:textId="6C5F564C" w:rsidR="004937DE" w:rsidRPr="004937DE" w:rsidRDefault="004937DE" w:rsidP="0041038E">
      <w:pPr>
        <w:pStyle w:val="ad"/>
      </w:pPr>
      <w:r w:rsidRPr="004937DE">
        <w:rPr>
          <w:rFonts w:hint="eastAsia"/>
        </w:rPr>
        <w:t>（</w:t>
      </w:r>
      <w:r w:rsidR="00776524" w:rsidRPr="004937DE">
        <w:rPr>
          <w:rFonts w:hint="eastAsia"/>
        </w:rPr>
        <w:t>3</w:t>
      </w:r>
      <w:r w:rsidRPr="004937DE">
        <w:rPr>
          <w:rFonts w:hint="eastAsia"/>
        </w:rPr>
        <w:t>）</w:t>
      </w:r>
      <w:r w:rsidR="00776524" w:rsidRPr="004937DE">
        <w:rPr>
          <w:rFonts w:hint="eastAsia"/>
        </w:rPr>
        <w:t>个体</w:t>
      </w:r>
      <w:r w:rsidR="002833D5">
        <w:rPr>
          <w:rFonts w:hint="eastAsia"/>
        </w:rPr>
        <w:t>特质</w:t>
      </w:r>
      <w:r w:rsidR="00776524" w:rsidRPr="004937DE">
        <w:rPr>
          <w:rFonts w:hint="eastAsia"/>
        </w:rPr>
        <w:t>的影响：</w:t>
      </w:r>
    </w:p>
    <w:p w14:paraId="39BC84F2" w14:textId="77777777" w:rsidR="005216C5" w:rsidRDefault="00776524" w:rsidP="0041038E">
      <w:pPr>
        <w:pStyle w:val="ad"/>
      </w:pPr>
      <w:r>
        <w:rPr>
          <w:rFonts w:hint="eastAsia"/>
        </w:rPr>
        <w:t>探讨个体人格特征</w:t>
      </w:r>
      <w:r w:rsidR="006B44E4">
        <w:rPr>
          <w:rFonts w:hint="eastAsia"/>
        </w:rPr>
        <w:t>，</w:t>
      </w:r>
      <w:r w:rsidR="006B44E4" w:rsidRPr="006B44E4">
        <w:rPr>
          <w:rFonts w:hint="eastAsia"/>
        </w:rPr>
        <w:t>尤其是大五人格模型各维度，</w:t>
      </w:r>
      <w:r w:rsidR="006B44E4">
        <w:rPr>
          <w:rFonts w:hint="eastAsia"/>
        </w:rPr>
        <w:t>是</w:t>
      </w:r>
      <w:r w:rsidR="006B44E4" w:rsidRPr="006B44E4">
        <w:rPr>
          <w:rFonts w:hint="eastAsia"/>
        </w:rPr>
        <w:t>如何影响被评价者对</w:t>
      </w:r>
      <w:r w:rsidR="006B44E4" w:rsidRPr="006B44E4">
        <w:rPr>
          <w:rFonts w:hint="eastAsia"/>
        </w:rPr>
        <w:t>AI</w:t>
      </w:r>
      <w:r w:rsidR="006B44E4" w:rsidRPr="006B44E4">
        <w:rPr>
          <w:rFonts w:hint="eastAsia"/>
        </w:rPr>
        <w:t>和教师评分结果的外显感知与反应。</w:t>
      </w:r>
    </w:p>
    <w:p w14:paraId="1C651B80" w14:textId="3312D155" w:rsidR="004937DE" w:rsidRPr="004937DE" w:rsidRDefault="004937DE" w:rsidP="0041038E">
      <w:pPr>
        <w:pStyle w:val="ad"/>
      </w:pPr>
      <w:r w:rsidRPr="004937DE">
        <w:rPr>
          <w:rFonts w:hint="eastAsia"/>
        </w:rPr>
        <w:t>（</w:t>
      </w:r>
      <w:r w:rsidR="00776524" w:rsidRPr="004937DE">
        <w:rPr>
          <w:rFonts w:hint="eastAsia"/>
        </w:rPr>
        <w:t>4</w:t>
      </w:r>
      <w:r w:rsidRPr="004937DE">
        <w:rPr>
          <w:rFonts w:hint="eastAsia"/>
        </w:rPr>
        <w:t>）</w:t>
      </w:r>
      <w:r w:rsidR="002833D5">
        <w:rPr>
          <w:rFonts w:hint="eastAsia"/>
        </w:rPr>
        <w:t>情景</w:t>
      </w:r>
      <w:r w:rsidR="00776524" w:rsidRPr="004937DE">
        <w:rPr>
          <w:rFonts w:hint="eastAsia"/>
        </w:rPr>
        <w:t>因素的影响：</w:t>
      </w:r>
    </w:p>
    <w:p w14:paraId="4A5D7A34" w14:textId="46C66EF5" w:rsidR="00776524" w:rsidRDefault="00776524" w:rsidP="0041038E">
      <w:pPr>
        <w:pStyle w:val="ad"/>
      </w:pPr>
      <w:r>
        <w:rPr>
          <w:rFonts w:hint="eastAsia"/>
        </w:rPr>
        <w:t>深入探讨外部环境因素对被评价者的外显感知的影响，尤其是不同的情景因素</w:t>
      </w:r>
      <w:r w:rsidR="006B44E4">
        <w:rPr>
          <w:rFonts w:hint="eastAsia"/>
        </w:rPr>
        <w:t>（</w:t>
      </w:r>
      <w:r>
        <w:rPr>
          <w:rFonts w:hint="eastAsia"/>
        </w:rPr>
        <w:t>如焦虑</w:t>
      </w:r>
      <w:r w:rsidR="006B44E4">
        <w:rPr>
          <w:rFonts w:hint="eastAsia"/>
        </w:rPr>
        <w:t>水平、</w:t>
      </w:r>
      <w:r w:rsidR="00A721AB">
        <w:rPr>
          <w:rFonts w:hint="eastAsia"/>
        </w:rPr>
        <w:t>他人</w:t>
      </w:r>
      <w:r w:rsidR="006B44E4">
        <w:rPr>
          <w:rFonts w:hint="eastAsia"/>
        </w:rPr>
        <w:t>评价）</w:t>
      </w:r>
      <w:r>
        <w:rPr>
          <w:rFonts w:hint="eastAsia"/>
        </w:rPr>
        <w:t>如何调节被评价者</w:t>
      </w:r>
      <w:r w:rsidR="00CF79E6">
        <w:rPr>
          <w:rFonts w:hint="eastAsia"/>
        </w:rPr>
        <w:t>对评分结果</w:t>
      </w:r>
      <w:r>
        <w:rPr>
          <w:rFonts w:hint="eastAsia"/>
        </w:rPr>
        <w:t>的感知和态度。</w:t>
      </w:r>
    </w:p>
    <w:p w14:paraId="7F25ED5C" w14:textId="77777777" w:rsidR="00776524" w:rsidRDefault="00776524" w:rsidP="0041038E">
      <w:pPr>
        <w:pStyle w:val="ad"/>
      </w:pPr>
    </w:p>
    <w:p w14:paraId="6D0FE5C5" w14:textId="093FF0A0" w:rsidR="00776524" w:rsidRPr="005216C5" w:rsidRDefault="00776524" w:rsidP="0041038E">
      <w:pPr>
        <w:pStyle w:val="ad"/>
        <w:rPr>
          <w:b/>
        </w:rPr>
      </w:pPr>
      <w:r w:rsidRPr="005216C5">
        <w:rPr>
          <w:rFonts w:hint="eastAsia"/>
          <w:b/>
        </w:rPr>
        <w:t>与申请者研究工作长期目标的关系</w:t>
      </w:r>
      <w:r w:rsidR="004937DE" w:rsidRPr="005216C5">
        <w:rPr>
          <w:rFonts w:hint="eastAsia"/>
          <w:b/>
        </w:rPr>
        <w:t>：</w:t>
      </w:r>
    </w:p>
    <w:p w14:paraId="7E8DDBD9" w14:textId="459B92C2" w:rsidR="00776524" w:rsidRDefault="00776524" w:rsidP="0041038E">
      <w:pPr>
        <w:pStyle w:val="ad"/>
      </w:pPr>
      <w:r>
        <w:rPr>
          <w:rFonts w:hint="eastAsia"/>
        </w:rPr>
        <w:t>申请者的长期</w:t>
      </w:r>
      <w:r w:rsidR="00CF79E6">
        <w:rPr>
          <w:rFonts w:hint="eastAsia"/>
        </w:rPr>
        <w:t>研究</w:t>
      </w:r>
      <w:r>
        <w:rPr>
          <w:rFonts w:hint="eastAsia"/>
        </w:rPr>
        <w:t>目标集中在利用</w:t>
      </w:r>
      <w:r>
        <w:rPr>
          <w:rFonts w:hint="eastAsia"/>
        </w:rPr>
        <w:t>AI</w:t>
      </w:r>
      <w:r>
        <w:rPr>
          <w:rFonts w:hint="eastAsia"/>
        </w:rPr>
        <w:t>技术优化教育评价和实验教学，提升教育质量和效率。本项目作为申请者的一个重要研究议程，与其长期目标紧密相关，具体体现在以下几点：</w:t>
      </w:r>
    </w:p>
    <w:p w14:paraId="7F0485CE" w14:textId="38FC3C8B" w:rsidR="00601B4E" w:rsidRDefault="00601B4E" w:rsidP="0041038E">
      <w:pPr>
        <w:pStyle w:val="ad"/>
      </w:pPr>
      <w:r>
        <w:rPr>
          <w:rFonts w:hint="eastAsia"/>
        </w:rPr>
        <w:t>（</w:t>
      </w:r>
      <w:r>
        <w:rPr>
          <w:rFonts w:hint="eastAsia"/>
        </w:rPr>
        <w:t>1</w:t>
      </w:r>
      <w:r>
        <w:rPr>
          <w:rFonts w:hint="eastAsia"/>
        </w:rPr>
        <w:t>）</w:t>
      </w:r>
      <w:r w:rsidR="00776524" w:rsidRPr="004937DE">
        <w:rPr>
          <w:rFonts w:hint="eastAsia"/>
        </w:rPr>
        <w:t>提升教育评价的公平性和准确性</w:t>
      </w:r>
      <w:r>
        <w:rPr>
          <w:rFonts w:hint="eastAsia"/>
        </w:rPr>
        <w:t>：</w:t>
      </w:r>
    </w:p>
    <w:p w14:paraId="3A70C2EA" w14:textId="7FB61D3A" w:rsidR="00776524" w:rsidRDefault="00776524" w:rsidP="0041038E">
      <w:pPr>
        <w:pStyle w:val="ad"/>
      </w:pPr>
      <w:r>
        <w:rPr>
          <w:rFonts w:hint="eastAsia"/>
        </w:rPr>
        <w:t>通过深入研究</w:t>
      </w:r>
      <w:r>
        <w:rPr>
          <w:rFonts w:hint="eastAsia"/>
        </w:rPr>
        <w:t>AI</w:t>
      </w:r>
      <w:r>
        <w:rPr>
          <w:rFonts w:hint="eastAsia"/>
        </w:rPr>
        <w:t>评分系统与传统评分方法的感知差异，本项目</w:t>
      </w:r>
      <w:r w:rsidR="00CF79E6">
        <w:rPr>
          <w:rFonts w:hint="eastAsia"/>
        </w:rPr>
        <w:t>将为</w:t>
      </w:r>
      <w:r>
        <w:rPr>
          <w:rFonts w:hint="eastAsia"/>
        </w:rPr>
        <w:t>设计更加公平、透明和被广泛接受的</w:t>
      </w:r>
      <w:r w:rsidR="00CF79E6">
        <w:rPr>
          <w:rFonts w:hint="eastAsia"/>
        </w:rPr>
        <w:t>教育</w:t>
      </w:r>
      <w:r>
        <w:rPr>
          <w:rFonts w:hint="eastAsia"/>
        </w:rPr>
        <w:t>评价系统</w:t>
      </w:r>
      <w:r w:rsidR="00CF79E6">
        <w:rPr>
          <w:rFonts w:hint="eastAsia"/>
        </w:rPr>
        <w:t>提供理论支持</w:t>
      </w:r>
      <w:r>
        <w:rPr>
          <w:rFonts w:hint="eastAsia"/>
        </w:rPr>
        <w:t>，直接</w:t>
      </w:r>
      <w:r w:rsidR="003E5216">
        <w:rPr>
          <w:rFonts w:hint="eastAsia"/>
        </w:rPr>
        <w:t>助力</w:t>
      </w:r>
      <w:r>
        <w:rPr>
          <w:rFonts w:hint="eastAsia"/>
        </w:rPr>
        <w:t>申请者优化教育评价的长期目标。</w:t>
      </w:r>
    </w:p>
    <w:p w14:paraId="3FAB6488" w14:textId="77777777" w:rsidR="00601B4E" w:rsidRDefault="00601B4E" w:rsidP="0041038E">
      <w:pPr>
        <w:pStyle w:val="ad"/>
      </w:pPr>
      <w:r>
        <w:rPr>
          <w:rFonts w:hint="eastAsia"/>
        </w:rPr>
        <w:t>（</w:t>
      </w:r>
      <w:r>
        <w:rPr>
          <w:rFonts w:hint="eastAsia"/>
        </w:rPr>
        <w:t>2</w:t>
      </w:r>
      <w:r>
        <w:rPr>
          <w:rFonts w:hint="eastAsia"/>
        </w:rPr>
        <w:t>）</w:t>
      </w:r>
      <w:r w:rsidR="00776524" w:rsidRPr="004937DE">
        <w:rPr>
          <w:rFonts w:hint="eastAsia"/>
        </w:rPr>
        <w:t>深化</w:t>
      </w:r>
      <w:r w:rsidR="00776524" w:rsidRPr="004937DE">
        <w:rPr>
          <w:rFonts w:hint="eastAsia"/>
        </w:rPr>
        <w:t>AI</w:t>
      </w:r>
      <w:r w:rsidR="00776524" w:rsidRPr="004937DE">
        <w:rPr>
          <w:rFonts w:hint="eastAsia"/>
        </w:rPr>
        <w:t>在教育领域的应用研究</w:t>
      </w:r>
      <w:r w:rsidR="00776524">
        <w:rPr>
          <w:rFonts w:hint="eastAsia"/>
        </w:rPr>
        <w:t>：</w:t>
      </w:r>
    </w:p>
    <w:p w14:paraId="12F264C6" w14:textId="67411699" w:rsidR="00776524" w:rsidRDefault="00776524" w:rsidP="0041038E">
      <w:pPr>
        <w:pStyle w:val="ad"/>
      </w:pPr>
      <w:r>
        <w:rPr>
          <w:rFonts w:hint="eastAsia"/>
        </w:rPr>
        <w:t>申请者</w:t>
      </w:r>
      <w:r w:rsidR="00CF79E6">
        <w:rPr>
          <w:rFonts w:hint="eastAsia"/>
        </w:rPr>
        <w:t>此前</w:t>
      </w:r>
      <w:r>
        <w:rPr>
          <w:rFonts w:hint="eastAsia"/>
        </w:rPr>
        <w:t>的项目</w:t>
      </w:r>
      <w:r w:rsidR="00CF79E6">
        <w:rPr>
          <w:rFonts w:hint="eastAsia"/>
        </w:rPr>
        <w:t>已经</w:t>
      </w:r>
      <w:r>
        <w:rPr>
          <w:rFonts w:hint="eastAsia"/>
        </w:rPr>
        <w:t>探索了</w:t>
      </w:r>
      <w:r>
        <w:rPr>
          <w:rFonts w:hint="eastAsia"/>
        </w:rPr>
        <w:t>AI</w:t>
      </w:r>
      <w:r>
        <w:rPr>
          <w:rFonts w:hint="eastAsia"/>
        </w:rPr>
        <w:t>技术在心理学研究与教学中的应用，本项目进一步扩展</w:t>
      </w:r>
      <w:r w:rsidR="007C778D">
        <w:rPr>
          <w:rFonts w:hint="eastAsia"/>
        </w:rPr>
        <w:t>了这一研究方向，将其应用至</w:t>
      </w:r>
      <w:r>
        <w:rPr>
          <w:rFonts w:hint="eastAsia"/>
        </w:rPr>
        <w:t>教育评价领域，为</w:t>
      </w:r>
      <w:r>
        <w:rPr>
          <w:rFonts w:hint="eastAsia"/>
        </w:rPr>
        <w:t>AI</w:t>
      </w:r>
      <w:r>
        <w:rPr>
          <w:rFonts w:hint="eastAsia"/>
        </w:rPr>
        <w:t>技术在教育中的全面应用奠定了理论和实证基础。</w:t>
      </w:r>
    </w:p>
    <w:p w14:paraId="6D2950D8" w14:textId="77777777" w:rsidR="00601B4E" w:rsidRDefault="00601B4E" w:rsidP="0041038E">
      <w:pPr>
        <w:pStyle w:val="ad"/>
      </w:pPr>
      <w:r>
        <w:rPr>
          <w:rFonts w:hint="eastAsia"/>
        </w:rPr>
        <w:lastRenderedPageBreak/>
        <w:t>（</w:t>
      </w:r>
      <w:r>
        <w:rPr>
          <w:rFonts w:hint="eastAsia"/>
        </w:rPr>
        <w:t>3</w:t>
      </w:r>
      <w:r>
        <w:rPr>
          <w:rFonts w:hint="eastAsia"/>
        </w:rPr>
        <w:t>）</w:t>
      </w:r>
      <w:r w:rsidR="00776524" w:rsidRPr="004937DE">
        <w:rPr>
          <w:rFonts w:hint="eastAsia"/>
        </w:rPr>
        <w:t>促进教育技术的创新发展</w:t>
      </w:r>
      <w:r w:rsidR="00776524">
        <w:rPr>
          <w:rFonts w:hint="eastAsia"/>
        </w:rPr>
        <w:t>：</w:t>
      </w:r>
    </w:p>
    <w:p w14:paraId="7810CAA1" w14:textId="1EFED4B0" w:rsidR="00776524" w:rsidRDefault="00776524" w:rsidP="0041038E">
      <w:pPr>
        <w:pStyle w:val="ad"/>
      </w:pPr>
      <w:r>
        <w:rPr>
          <w:rFonts w:hint="eastAsia"/>
        </w:rPr>
        <w:t>申请者</w:t>
      </w:r>
      <w:r w:rsidR="007C778D">
        <w:rPr>
          <w:rFonts w:hint="eastAsia"/>
        </w:rPr>
        <w:t>在</w:t>
      </w:r>
      <w:r>
        <w:rPr>
          <w:rFonts w:hint="eastAsia"/>
        </w:rPr>
        <w:t>教育技术创新方面</w:t>
      </w:r>
      <w:r w:rsidR="007C778D">
        <w:rPr>
          <w:rFonts w:hint="eastAsia"/>
        </w:rPr>
        <w:t>已有多项成果</w:t>
      </w:r>
      <w:r>
        <w:rPr>
          <w:rFonts w:hint="eastAsia"/>
        </w:rPr>
        <w:t>，本项目的研究成果将进一步推动教育评价技术的创新</w:t>
      </w:r>
      <w:r w:rsidR="007C778D">
        <w:rPr>
          <w:rFonts w:hint="eastAsia"/>
        </w:rPr>
        <w:t>发展</w:t>
      </w:r>
      <w:r>
        <w:rPr>
          <w:rFonts w:hint="eastAsia"/>
        </w:rPr>
        <w:t>，有助于实现个性化</w:t>
      </w:r>
      <w:r w:rsidR="007C778D">
        <w:rPr>
          <w:rFonts w:hint="eastAsia"/>
        </w:rPr>
        <w:t>和</w:t>
      </w:r>
      <w:r>
        <w:rPr>
          <w:rFonts w:hint="eastAsia"/>
        </w:rPr>
        <w:t>高效的教育评价系统</w:t>
      </w:r>
      <w:r w:rsidR="007C778D">
        <w:rPr>
          <w:rFonts w:hint="eastAsia"/>
        </w:rPr>
        <w:t>。这</w:t>
      </w:r>
      <w:r>
        <w:rPr>
          <w:rFonts w:hint="eastAsia"/>
        </w:rPr>
        <w:t>与申请者提升教育质量和效率的长期目标</w:t>
      </w:r>
      <w:r w:rsidR="007C778D">
        <w:rPr>
          <w:rFonts w:hint="eastAsia"/>
        </w:rPr>
        <w:t>完全</w:t>
      </w:r>
      <w:r>
        <w:rPr>
          <w:rFonts w:hint="eastAsia"/>
        </w:rPr>
        <w:t>一致。</w:t>
      </w:r>
    </w:p>
    <w:p w14:paraId="373A865D" w14:textId="77777777" w:rsidR="00776524" w:rsidRDefault="00776524" w:rsidP="0041038E">
      <w:pPr>
        <w:pStyle w:val="ad"/>
      </w:pPr>
    </w:p>
    <w:p w14:paraId="5C28DA59" w14:textId="3F0B1866" w:rsidR="00776524" w:rsidRDefault="00776524" w:rsidP="0041038E">
      <w:pPr>
        <w:pStyle w:val="ad"/>
      </w:pPr>
      <w:r>
        <w:rPr>
          <w:rFonts w:hint="eastAsia"/>
        </w:rPr>
        <w:t>综上所述，本项目不仅是申请者在</w:t>
      </w:r>
      <w:r>
        <w:rPr>
          <w:rFonts w:hint="eastAsia"/>
        </w:rPr>
        <w:t>AI</w:t>
      </w:r>
      <w:r>
        <w:rPr>
          <w:rFonts w:hint="eastAsia"/>
        </w:rPr>
        <w:t>评分系统研究领域的深化和扩展，也是其长期目标实现</w:t>
      </w:r>
      <w:r w:rsidR="00553850">
        <w:rPr>
          <w:rFonts w:hint="eastAsia"/>
        </w:rPr>
        <w:t>过程中</w:t>
      </w:r>
      <w:r>
        <w:rPr>
          <w:rFonts w:hint="eastAsia"/>
        </w:rPr>
        <w:t>的一个重要里程碑，对推动教育评价体系的创新和发展具有重要的战略意义。</w:t>
      </w:r>
    </w:p>
    <w:p w14:paraId="2DF0DD7D" w14:textId="77777777" w:rsidR="001128A9" w:rsidRPr="001128A9" w:rsidRDefault="001128A9" w:rsidP="004872B3">
      <w:pPr>
        <w:pStyle w:val="1"/>
      </w:pPr>
      <w:r w:rsidRPr="001128A9">
        <w:t>4</w:t>
      </w:r>
      <w:r w:rsidRPr="001128A9">
        <w:rPr>
          <w:rFonts w:hint="eastAsia"/>
        </w:rPr>
        <w:t>．项目研究内容，研究方案和进度安排</w:t>
      </w:r>
    </w:p>
    <w:p w14:paraId="50A390A5" w14:textId="7AE1C3B4" w:rsidR="00C56FFE" w:rsidRDefault="00A721AB" w:rsidP="0041038E">
      <w:pPr>
        <w:pStyle w:val="ad"/>
      </w:pPr>
      <w:r>
        <w:t>结合本项目的研究目标，本项目的计划进行</w:t>
      </w:r>
      <w:r w:rsidR="00C36B56">
        <w:rPr>
          <w:rFonts w:hint="eastAsia"/>
        </w:rPr>
        <w:t>四</w:t>
      </w:r>
      <w:r>
        <w:rPr>
          <w:rFonts w:hint="eastAsia"/>
        </w:rPr>
        <w:t>个系列研究</w:t>
      </w:r>
      <w:r w:rsidR="00200BD5">
        <w:rPr>
          <w:rFonts w:hint="eastAsia"/>
        </w:rPr>
        <w:t>：</w:t>
      </w:r>
    </w:p>
    <w:p w14:paraId="42AE3618" w14:textId="77777777" w:rsidR="00200BD5" w:rsidRPr="00200BD5" w:rsidRDefault="00200BD5" w:rsidP="00200BD5">
      <w:pPr>
        <w:pStyle w:val="ad"/>
        <w:numPr>
          <w:ilvl w:val="0"/>
          <w:numId w:val="11"/>
        </w:numPr>
      </w:pPr>
      <w:r w:rsidRPr="00200BD5">
        <w:rPr>
          <w:rFonts w:hint="eastAsia"/>
        </w:rPr>
        <w:t>研究</w:t>
      </w:r>
      <w:proofErr w:type="gramStart"/>
      <w:r w:rsidRPr="00200BD5">
        <w:rPr>
          <w:rFonts w:hint="eastAsia"/>
        </w:rPr>
        <w:t>一</w:t>
      </w:r>
      <w:proofErr w:type="gramEnd"/>
      <w:r w:rsidRPr="00200BD5">
        <w:rPr>
          <w:rFonts w:hint="eastAsia"/>
        </w:rPr>
        <w:t>：</w:t>
      </w:r>
      <w:r w:rsidRPr="00200BD5">
        <w:rPr>
          <w:rFonts w:hint="eastAsia"/>
        </w:rPr>
        <w:t>AI</w:t>
      </w:r>
      <w:r w:rsidRPr="00200BD5">
        <w:rPr>
          <w:rFonts w:hint="eastAsia"/>
        </w:rPr>
        <w:t>与人类评分主体对满意度和公平性感知的影响因素研究</w:t>
      </w:r>
    </w:p>
    <w:p w14:paraId="305E162E" w14:textId="77777777" w:rsidR="00200BD5" w:rsidRPr="00200BD5" w:rsidRDefault="00200BD5" w:rsidP="00200BD5">
      <w:pPr>
        <w:pStyle w:val="ad"/>
        <w:numPr>
          <w:ilvl w:val="0"/>
          <w:numId w:val="11"/>
        </w:numPr>
      </w:pPr>
      <w:r w:rsidRPr="00200BD5">
        <w:rPr>
          <w:rFonts w:hint="eastAsia"/>
        </w:rPr>
        <w:t>研究二：</w:t>
      </w:r>
      <w:r w:rsidRPr="00200BD5">
        <w:rPr>
          <w:rFonts w:hint="eastAsia"/>
        </w:rPr>
        <w:t>AI</w:t>
      </w:r>
      <w:r w:rsidRPr="00200BD5">
        <w:rPr>
          <w:rFonts w:hint="eastAsia"/>
        </w:rPr>
        <w:t>与人类评分主体的</w:t>
      </w:r>
      <w:proofErr w:type="gramStart"/>
      <w:r w:rsidRPr="00200BD5">
        <w:rPr>
          <w:rFonts w:hint="eastAsia"/>
        </w:rPr>
        <w:t>内隐与外显</w:t>
      </w:r>
      <w:proofErr w:type="gramEnd"/>
      <w:r w:rsidRPr="00200BD5">
        <w:rPr>
          <w:rFonts w:hint="eastAsia"/>
        </w:rPr>
        <w:t>态度的研究</w:t>
      </w:r>
    </w:p>
    <w:p w14:paraId="2485A5EC" w14:textId="77777777" w:rsidR="00200BD5" w:rsidRPr="00200BD5" w:rsidRDefault="00200BD5" w:rsidP="00200BD5">
      <w:pPr>
        <w:pStyle w:val="ad"/>
        <w:numPr>
          <w:ilvl w:val="0"/>
          <w:numId w:val="11"/>
        </w:numPr>
      </w:pPr>
      <w:r w:rsidRPr="00200BD5">
        <w:rPr>
          <w:rFonts w:hint="eastAsia"/>
        </w:rPr>
        <w:t>研究三：个体人格特征对</w:t>
      </w:r>
      <w:r w:rsidRPr="00200BD5">
        <w:rPr>
          <w:rFonts w:hint="eastAsia"/>
        </w:rPr>
        <w:t>AI</w:t>
      </w:r>
      <w:r w:rsidRPr="00200BD5">
        <w:rPr>
          <w:rFonts w:hint="eastAsia"/>
        </w:rPr>
        <w:t>与人类评分主体感知的研究</w:t>
      </w:r>
    </w:p>
    <w:p w14:paraId="3552E6F7" w14:textId="363B25F4" w:rsidR="00200BD5" w:rsidRDefault="00200BD5" w:rsidP="00200BD5">
      <w:pPr>
        <w:pStyle w:val="ad"/>
        <w:numPr>
          <w:ilvl w:val="0"/>
          <w:numId w:val="11"/>
        </w:numPr>
      </w:pPr>
      <w:r w:rsidRPr="00200BD5">
        <w:rPr>
          <w:rFonts w:hint="eastAsia"/>
        </w:rPr>
        <w:t>研究四：外部情景因素对</w:t>
      </w:r>
      <w:r w:rsidRPr="00200BD5">
        <w:rPr>
          <w:rFonts w:hint="eastAsia"/>
        </w:rPr>
        <w:t>AI</w:t>
      </w:r>
      <w:r w:rsidRPr="00200BD5">
        <w:rPr>
          <w:rFonts w:hint="eastAsia"/>
        </w:rPr>
        <w:t>与人类评分主体感知的研究</w:t>
      </w:r>
    </w:p>
    <w:p w14:paraId="38444C6D" w14:textId="48539AE8" w:rsidR="00200BD5" w:rsidRDefault="00200BD5">
      <w:pPr>
        <w:widowControl/>
        <w:jc w:val="left"/>
        <w:rPr>
          <w:rFonts w:eastAsia="仿宋"/>
          <w:sz w:val="28"/>
        </w:rPr>
      </w:pPr>
      <w:r>
        <w:br w:type="page"/>
      </w:r>
    </w:p>
    <w:p w14:paraId="24BBF857" w14:textId="7B2A1512" w:rsidR="004872B3" w:rsidRPr="004872B3" w:rsidRDefault="004872B3" w:rsidP="004872B3">
      <w:pPr>
        <w:pStyle w:val="21"/>
      </w:pPr>
      <w:r w:rsidRPr="004872B3">
        <w:rPr>
          <w:rFonts w:hint="eastAsia"/>
        </w:rPr>
        <w:lastRenderedPageBreak/>
        <w:t>4.1</w:t>
      </w:r>
      <w:r w:rsidR="00280279">
        <w:t xml:space="preserve"> </w:t>
      </w:r>
      <w:r w:rsidR="00A721AB" w:rsidRPr="004872B3">
        <w:t>研究</w:t>
      </w:r>
      <w:proofErr w:type="gramStart"/>
      <w:r w:rsidR="00A721AB" w:rsidRPr="004872B3">
        <w:t>一</w:t>
      </w:r>
      <w:proofErr w:type="gramEnd"/>
      <w:r w:rsidR="00A721AB" w:rsidRPr="004872B3">
        <w:t>：</w:t>
      </w:r>
      <w:r w:rsidR="00220A20">
        <w:rPr>
          <w:rFonts w:hint="eastAsia"/>
        </w:rPr>
        <w:t>A</w:t>
      </w:r>
      <w:r w:rsidR="00220A20">
        <w:t>I</w:t>
      </w:r>
      <w:r w:rsidR="00C56FFE" w:rsidRPr="00C56FFE">
        <w:rPr>
          <w:rFonts w:hint="eastAsia"/>
        </w:rPr>
        <w:t>与人类评分主体对满意度和公平性感知</w:t>
      </w:r>
      <w:r w:rsidR="00220A20">
        <w:rPr>
          <w:rFonts w:hint="eastAsia"/>
        </w:rPr>
        <w:t>的</w:t>
      </w:r>
      <w:r w:rsidRPr="00F521A4">
        <w:rPr>
          <w:rFonts w:hint="eastAsia"/>
        </w:rPr>
        <w:t>影响</w:t>
      </w:r>
      <w:r>
        <w:rPr>
          <w:rFonts w:hint="eastAsia"/>
        </w:rPr>
        <w:t>因素研究</w:t>
      </w:r>
    </w:p>
    <w:p w14:paraId="6C833399" w14:textId="348C9514" w:rsidR="0076014A" w:rsidRPr="0076014A" w:rsidRDefault="0076014A" w:rsidP="0076014A">
      <w:pPr>
        <w:pStyle w:val="ad"/>
        <w:rPr>
          <w:bCs/>
        </w:rPr>
      </w:pPr>
      <w:r w:rsidRPr="0076014A">
        <w:rPr>
          <w:rFonts w:hint="eastAsia"/>
          <w:bCs/>
        </w:rPr>
        <w:t>本研究设计了五个子实验，旨在探讨以下几个方面对</w:t>
      </w:r>
      <w:r w:rsidR="00220A20">
        <w:rPr>
          <w:rFonts w:hint="eastAsia"/>
          <w:bCs/>
        </w:rPr>
        <w:t>评分</w:t>
      </w:r>
      <w:r w:rsidRPr="0076014A">
        <w:rPr>
          <w:rFonts w:hint="eastAsia"/>
          <w:bCs/>
        </w:rPr>
        <w:t>主体满意度和公平性感知的影响：</w:t>
      </w:r>
    </w:p>
    <w:p w14:paraId="6721AB02" w14:textId="421DC9B3" w:rsidR="0076014A" w:rsidRPr="0076014A" w:rsidRDefault="00C56FFE" w:rsidP="0076014A">
      <w:pPr>
        <w:pStyle w:val="ad"/>
        <w:rPr>
          <w:bCs/>
        </w:rPr>
      </w:pPr>
      <w:r>
        <w:rPr>
          <w:bCs/>
        </w:rPr>
        <w:t>（</w:t>
      </w:r>
      <w:r>
        <w:rPr>
          <w:rFonts w:hint="eastAsia"/>
          <w:bCs/>
        </w:rPr>
        <w:t>1</w:t>
      </w:r>
      <w:r>
        <w:rPr>
          <w:bCs/>
        </w:rPr>
        <w:t>）</w:t>
      </w:r>
      <w:r w:rsidR="00220A20">
        <w:rPr>
          <w:bCs/>
        </w:rPr>
        <w:t>被试</w:t>
      </w:r>
      <w:r w:rsidR="0076014A" w:rsidRPr="0076014A">
        <w:rPr>
          <w:rFonts w:hint="eastAsia"/>
          <w:bCs/>
        </w:rPr>
        <w:t>选择意愿；</w:t>
      </w:r>
    </w:p>
    <w:p w14:paraId="11AA5E5F" w14:textId="55924DC0" w:rsidR="0076014A" w:rsidRPr="0076014A" w:rsidRDefault="00C56FFE" w:rsidP="0076014A">
      <w:pPr>
        <w:pStyle w:val="ad"/>
        <w:rPr>
          <w:bCs/>
        </w:rPr>
      </w:pPr>
      <w:r>
        <w:rPr>
          <w:rFonts w:hint="eastAsia"/>
          <w:bCs/>
        </w:rPr>
        <w:t>（</w:t>
      </w:r>
      <w:r>
        <w:rPr>
          <w:rFonts w:hint="eastAsia"/>
          <w:bCs/>
        </w:rPr>
        <w:t>2</w:t>
      </w:r>
      <w:r>
        <w:rPr>
          <w:rFonts w:hint="eastAsia"/>
          <w:bCs/>
        </w:rPr>
        <w:t>）</w:t>
      </w:r>
      <w:r w:rsidR="0076014A" w:rsidRPr="0076014A">
        <w:rPr>
          <w:rFonts w:hint="eastAsia"/>
          <w:bCs/>
        </w:rPr>
        <w:t>实际评分者与期望评分者之间的一致性；</w:t>
      </w:r>
    </w:p>
    <w:p w14:paraId="4FF320ED" w14:textId="0922966C" w:rsidR="0076014A" w:rsidRPr="0076014A" w:rsidRDefault="00C56FFE" w:rsidP="0076014A">
      <w:pPr>
        <w:pStyle w:val="ad"/>
        <w:rPr>
          <w:bCs/>
        </w:rPr>
      </w:pPr>
      <w:r>
        <w:rPr>
          <w:rFonts w:hint="eastAsia"/>
          <w:bCs/>
        </w:rPr>
        <w:t>（</w:t>
      </w:r>
      <w:r>
        <w:rPr>
          <w:rFonts w:hint="eastAsia"/>
          <w:bCs/>
        </w:rPr>
        <w:t>3</w:t>
      </w:r>
      <w:r>
        <w:rPr>
          <w:rFonts w:hint="eastAsia"/>
          <w:bCs/>
        </w:rPr>
        <w:t>）</w:t>
      </w:r>
      <w:r w:rsidR="0076014A" w:rsidRPr="0076014A">
        <w:rPr>
          <w:rFonts w:hint="eastAsia"/>
          <w:bCs/>
        </w:rPr>
        <w:t>实际得分的高低；</w:t>
      </w:r>
    </w:p>
    <w:p w14:paraId="078CA6E6" w14:textId="2C8B7CA7" w:rsidR="0076014A" w:rsidRDefault="00C56FFE" w:rsidP="0076014A">
      <w:pPr>
        <w:pStyle w:val="ad"/>
        <w:rPr>
          <w:bCs/>
        </w:rPr>
      </w:pPr>
      <w:r>
        <w:rPr>
          <w:rFonts w:hint="eastAsia"/>
          <w:bCs/>
        </w:rPr>
        <w:t>（</w:t>
      </w:r>
      <w:r>
        <w:rPr>
          <w:rFonts w:hint="eastAsia"/>
          <w:bCs/>
        </w:rPr>
        <w:t>4</w:t>
      </w:r>
      <w:r>
        <w:rPr>
          <w:rFonts w:hint="eastAsia"/>
          <w:bCs/>
        </w:rPr>
        <w:t>）</w:t>
      </w:r>
      <w:r w:rsidR="0076014A" w:rsidRPr="0076014A">
        <w:rPr>
          <w:rFonts w:hint="eastAsia"/>
          <w:bCs/>
        </w:rPr>
        <w:t>实际评分与期望评分之间的差异大小</w:t>
      </w:r>
      <w:r w:rsidR="0076014A">
        <w:rPr>
          <w:rFonts w:hint="eastAsia"/>
          <w:bCs/>
        </w:rPr>
        <w:t>；</w:t>
      </w:r>
    </w:p>
    <w:p w14:paraId="6EAA4131" w14:textId="27F1C356" w:rsidR="00F521A4" w:rsidRPr="0007642D" w:rsidRDefault="004872B3" w:rsidP="004872B3">
      <w:pPr>
        <w:pStyle w:val="31"/>
      </w:pPr>
      <w:r w:rsidRPr="004872B3">
        <w:rPr>
          <w:rFonts w:hint="eastAsia"/>
        </w:rPr>
        <w:t>4.1</w:t>
      </w:r>
      <w:r w:rsidRPr="004872B3">
        <w:t>.1</w:t>
      </w:r>
      <w:r w:rsidR="00F521A4" w:rsidRPr="004872B3">
        <w:t>研究</w:t>
      </w:r>
      <w:proofErr w:type="gramStart"/>
      <w:r w:rsidR="00F521A4" w:rsidRPr="004872B3">
        <w:rPr>
          <w:rFonts w:hint="eastAsia"/>
        </w:rPr>
        <w:t>一</w:t>
      </w:r>
      <w:proofErr w:type="gramEnd"/>
      <w:r w:rsidR="00F521A4" w:rsidRPr="004872B3">
        <w:rPr>
          <w:rFonts w:hint="eastAsia"/>
        </w:rPr>
        <w:t>实验</w:t>
      </w:r>
      <w:r w:rsidR="00F521A4" w:rsidRPr="00213DBC">
        <w:rPr>
          <w:rFonts w:hint="eastAsia"/>
          <w:i/>
        </w:rPr>
        <w:t>a</w:t>
      </w:r>
    </w:p>
    <w:p w14:paraId="700A84EC" w14:textId="5BB3966F" w:rsidR="00302853" w:rsidRDefault="0007642D" w:rsidP="0007642D">
      <w:pPr>
        <w:pStyle w:val="41"/>
      </w:pPr>
      <w:r>
        <w:t>1.</w:t>
      </w:r>
      <w:r w:rsidR="00F521A4" w:rsidRPr="004872B3">
        <w:rPr>
          <w:rFonts w:hint="eastAsia"/>
        </w:rPr>
        <w:t>研究目的</w:t>
      </w:r>
    </w:p>
    <w:p w14:paraId="0BDEE0BD" w14:textId="5C518BAA" w:rsidR="00F521A4" w:rsidRPr="00F521A4" w:rsidRDefault="00F521A4" w:rsidP="00F521A4">
      <w:pPr>
        <w:pStyle w:val="ad"/>
        <w:rPr>
          <w:bCs/>
        </w:rPr>
      </w:pPr>
      <w:r w:rsidRPr="00F521A4">
        <w:rPr>
          <w:rFonts w:hint="eastAsia"/>
          <w:bCs/>
        </w:rPr>
        <w:t>探究评分者为不同角色（“</w:t>
      </w:r>
      <w:r w:rsidRPr="00F521A4">
        <w:rPr>
          <w:rFonts w:hint="eastAsia"/>
          <w:bCs/>
        </w:rPr>
        <w:t>AI</w:t>
      </w:r>
      <w:r w:rsidRPr="00F521A4">
        <w:rPr>
          <w:rFonts w:hint="eastAsia"/>
          <w:bCs/>
        </w:rPr>
        <w:t>评分系统”和“大学英语教师”）时，被评价者对于两类</w:t>
      </w:r>
      <w:r w:rsidR="007D299A">
        <w:rPr>
          <w:rFonts w:hint="eastAsia"/>
          <w:bCs/>
        </w:rPr>
        <w:t>评分主体</w:t>
      </w:r>
      <w:r w:rsidRPr="00F521A4">
        <w:rPr>
          <w:rFonts w:hint="eastAsia"/>
          <w:bCs/>
        </w:rPr>
        <w:t>的结果满意度和公平性感知的影响。</w:t>
      </w:r>
    </w:p>
    <w:p w14:paraId="5DC83E14" w14:textId="6537C944" w:rsidR="00302853" w:rsidRPr="0007642D" w:rsidRDefault="004872B3" w:rsidP="0007642D">
      <w:pPr>
        <w:pStyle w:val="41"/>
      </w:pPr>
      <w:r w:rsidRPr="0007642D">
        <w:t>2.</w:t>
      </w:r>
      <w:r w:rsidR="00F521A4" w:rsidRPr="0007642D">
        <w:rPr>
          <w:rFonts w:hint="eastAsia"/>
        </w:rPr>
        <w:t>研究假设</w:t>
      </w:r>
    </w:p>
    <w:p w14:paraId="17AF3659" w14:textId="0C6EB01D" w:rsidR="00F521A4" w:rsidRDefault="00F521A4" w:rsidP="00F521A4">
      <w:pPr>
        <w:pStyle w:val="ad"/>
        <w:rPr>
          <w:bCs/>
        </w:rPr>
      </w:pPr>
      <w:r w:rsidRPr="00F521A4">
        <w:rPr>
          <w:rFonts w:hint="eastAsia"/>
          <w:bCs/>
        </w:rPr>
        <w:t>被评价者对于不同</w:t>
      </w:r>
      <w:r w:rsidR="007D299A">
        <w:rPr>
          <w:rFonts w:hint="eastAsia"/>
          <w:bCs/>
        </w:rPr>
        <w:t>评分主体</w:t>
      </w:r>
      <w:r w:rsidRPr="00F521A4">
        <w:rPr>
          <w:rFonts w:hint="eastAsia"/>
          <w:bCs/>
        </w:rPr>
        <w:t>的满意度感知和公平性感知存在差异。</w:t>
      </w:r>
    </w:p>
    <w:p w14:paraId="3FF92DC1" w14:textId="28312679" w:rsidR="004872B3" w:rsidRDefault="004872B3" w:rsidP="0007642D">
      <w:pPr>
        <w:pStyle w:val="41"/>
      </w:pPr>
      <w:r>
        <w:rPr>
          <w:rFonts w:hint="eastAsia"/>
        </w:rPr>
        <w:t>3.</w:t>
      </w:r>
      <w:r w:rsidR="00F521A4" w:rsidRPr="004872B3">
        <w:t>研究方案</w:t>
      </w:r>
    </w:p>
    <w:p w14:paraId="01632650" w14:textId="6B8143E5" w:rsidR="00A61010" w:rsidRDefault="00B36ECE" w:rsidP="00F521A4">
      <w:pPr>
        <w:pStyle w:val="ad"/>
      </w:pPr>
      <w:r>
        <w:rPr>
          <w:rFonts w:hint="eastAsia"/>
        </w:rPr>
        <w:t>3.1</w:t>
      </w:r>
      <w:r w:rsidR="00F521A4">
        <w:rPr>
          <w:rFonts w:hint="eastAsia"/>
        </w:rPr>
        <w:t>参与者</w:t>
      </w:r>
      <w:r w:rsidR="00F521A4">
        <w:rPr>
          <w:rFonts w:hint="eastAsia"/>
        </w:rPr>
        <w:t>/</w:t>
      </w:r>
      <w:r w:rsidR="00F521A4">
        <w:rPr>
          <w:rFonts w:hint="eastAsia"/>
        </w:rPr>
        <w:t>被试</w:t>
      </w:r>
    </w:p>
    <w:p w14:paraId="15FA140A" w14:textId="53C1819C" w:rsidR="00F521A4" w:rsidRDefault="00F521A4" w:rsidP="00F521A4">
      <w:pPr>
        <w:pStyle w:val="ad"/>
      </w:pPr>
      <w:r>
        <w:rPr>
          <w:rFonts w:hint="eastAsia"/>
        </w:rPr>
        <w:t>使用</w:t>
      </w:r>
      <w:r>
        <w:rPr>
          <w:rFonts w:hint="eastAsia"/>
        </w:rPr>
        <w:t>GPower3.1</w:t>
      </w:r>
      <w:r>
        <w:rPr>
          <w:rFonts w:hint="eastAsia"/>
        </w:rPr>
        <w:t>计算被试量，采取独立样本</w:t>
      </w:r>
      <w:r w:rsidRPr="004872B3">
        <w:rPr>
          <w:rFonts w:hint="eastAsia"/>
          <w:i/>
        </w:rPr>
        <w:t>t</w:t>
      </w:r>
      <w:r>
        <w:rPr>
          <w:rFonts w:hint="eastAsia"/>
        </w:rPr>
        <w:t>检验，采用</w:t>
      </w:r>
      <w:r w:rsidRPr="004872B3">
        <w:rPr>
          <w:rFonts w:hint="eastAsia"/>
          <w:i/>
        </w:rPr>
        <w:t>d</w:t>
      </w:r>
      <w:r>
        <w:rPr>
          <w:rFonts w:hint="eastAsia"/>
        </w:rPr>
        <w:t xml:space="preserve"> = 0.5</w:t>
      </w:r>
      <w:r>
        <w:rPr>
          <w:rFonts w:hint="eastAsia"/>
        </w:rPr>
        <w:t>，</w:t>
      </w:r>
      <w:r w:rsidRPr="004872B3">
        <w:rPr>
          <w:i/>
        </w:rPr>
        <w:t xml:space="preserve">α </w:t>
      </w:r>
      <w:r>
        <w:rPr>
          <w:rFonts w:hint="eastAsia"/>
        </w:rPr>
        <w:t>= 0.05</w:t>
      </w:r>
      <w:r>
        <w:rPr>
          <w:rFonts w:hint="eastAsia"/>
        </w:rPr>
        <w:t>，</w:t>
      </w:r>
      <w:r w:rsidRPr="004872B3">
        <w:t>1-</w:t>
      </w:r>
      <w:r w:rsidRPr="004872B3">
        <w:rPr>
          <w:i/>
        </w:rPr>
        <w:t>β</w:t>
      </w:r>
      <w:r>
        <w:rPr>
          <w:rFonts w:hint="eastAsia"/>
        </w:rPr>
        <w:t xml:space="preserve"> = 0.8</w:t>
      </w:r>
      <w:r>
        <w:rPr>
          <w:rFonts w:hint="eastAsia"/>
        </w:rPr>
        <w:t>，计算得到最小被试量为</w:t>
      </w:r>
      <w:r>
        <w:rPr>
          <w:rFonts w:hint="eastAsia"/>
        </w:rPr>
        <w:t>102</w:t>
      </w:r>
      <w:r>
        <w:rPr>
          <w:rFonts w:hint="eastAsia"/>
        </w:rPr>
        <w:t>。考虑到线上问卷回答质量波动较大，以</w:t>
      </w:r>
      <w:r>
        <w:rPr>
          <w:rFonts w:hint="eastAsia"/>
        </w:rPr>
        <w:t>10%</w:t>
      </w:r>
      <w:r>
        <w:rPr>
          <w:rFonts w:hint="eastAsia"/>
        </w:rPr>
        <w:t>拒绝率计算，利用在线实验平台共收集</w:t>
      </w:r>
      <w:r>
        <w:rPr>
          <w:rFonts w:hint="eastAsia"/>
        </w:rPr>
        <w:t>115</w:t>
      </w:r>
      <w:r>
        <w:rPr>
          <w:rFonts w:hint="eastAsia"/>
        </w:rPr>
        <w:t>名中国本土长大、母语为汉语、学历高中及以上的</w:t>
      </w:r>
      <w:r>
        <w:rPr>
          <w:rFonts w:hint="eastAsia"/>
        </w:rPr>
        <w:t>18</w:t>
      </w:r>
      <w:r w:rsidR="004872B3">
        <w:rPr>
          <w:rFonts w:hint="eastAsia"/>
        </w:rPr>
        <w:t>～</w:t>
      </w:r>
      <w:r w:rsidR="004872B3">
        <w:t>55</w:t>
      </w:r>
      <w:r>
        <w:rPr>
          <w:rFonts w:hint="eastAsia"/>
        </w:rPr>
        <w:t>岁被试。</w:t>
      </w:r>
    </w:p>
    <w:p w14:paraId="41962081" w14:textId="5916A5EB" w:rsidR="00A61010" w:rsidRDefault="00B36ECE" w:rsidP="00F521A4">
      <w:pPr>
        <w:pStyle w:val="ad"/>
      </w:pPr>
      <w:r>
        <w:rPr>
          <w:rFonts w:hint="eastAsia"/>
        </w:rPr>
        <w:lastRenderedPageBreak/>
        <w:t>3.2</w:t>
      </w:r>
      <w:r w:rsidR="00F521A4">
        <w:rPr>
          <w:rFonts w:hint="eastAsia"/>
        </w:rPr>
        <w:t>研究设计</w:t>
      </w:r>
    </w:p>
    <w:p w14:paraId="5C83F554" w14:textId="410A45D8" w:rsidR="00F521A4" w:rsidRDefault="00F521A4" w:rsidP="00F521A4">
      <w:pPr>
        <w:pStyle w:val="ad"/>
      </w:pPr>
      <w:r>
        <w:rPr>
          <w:rFonts w:hint="eastAsia"/>
        </w:rPr>
        <w:t>该研究以评分者</w:t>
      </w:r>
      <w:r w:rsidR="0076014A">
        <w:rPr>
          <w:rFonts w:hint="eastAsia"/>
        </w:rPr>
        <w:t>为</w:t>
      </w:r>
      <w:r>
        <w:rPr>
          <w:rFonts w:hint="eastAsia"/>
        </w:rPr>
        <w:t>组间变量，采用单因素完全随机设计。自变量包括评价者主体类型，分别为：“</w:t>
      </w:r>
      <w:r>
        <w:rPr>
          <w:rFonts w:hint="eastAsia"/>
        </w:rPr>
        <w:t>AI</w:t>
      </w:r>
      <w:r>
        <w:rPr>
          <w:rFonts w:hint="eastAsia"/>
        </w:rPr>
        <w:t>评分系统”和“大学英语教师”。实验包含两个因变量，分别是对评分结果和</w:t>
      </w:r>
      <w:r w:rsidR="007D299A">
        <w:rPr>
          <w:rFonts w:hint="eastAsia"/>
        </w:rPr>
        <w:t>评分主体</w:t>
      </w:r>
      <w:r>
        <w:rPr>
          <w:rFonts w:hint="eastAsia"/>
        </w:rPr>
        <w:t>的满意度与公平性感知。</w:t>
      </w:r>
    </w:p>
    <w:p w14:paraId="707F28D2" w14:textId="54E820C8" w:rsidR="00A61010" w:rsidRDefault="00B36ECE" w:rsidP="00F521A4">
      <w:pPr>
        <w:pStyle w:val="ad"/>
      </w:pPr>
      <w:r>
        <w:rPr>
          <w:rFonts w:hint="eastAsia"/>
        </w:rPr>
        <w:t>3.3</w:t>
      </w:r>
      <w:r w:rsidR="00F521A4">
        <w:rPr>
          <w:rFonts w:hint="eastAsia"/>
        </w:rPr>
        <w:t>工具及材料</w:t>
      </w:r>
    </w:p>
    <w:p w14:paraId="175D003D" w14:textId="147F1FE4" w:rsidR="00F521A4" w:rsidRDefault="00F521A4" w:rsidP="00F521A4">
      <w:pPr>
        <w:pStyle w:val="ad"/>
      </w:pPr>
      <w:r>
        <w:rPr>
          <w:rFonts w:hint="eastAsia"/>
        </w:rPr>
        <w:t>通过在线</w:t>
      </w:r>
      <w:r w:rsidR="004872B3">
        <w:rPr>
          <w:rFonts w:hint="eastAsia"/>
        </w:rPr>
        <w:t>实验</w:t>
      </w:r>
      <w:r>
        <w:rPr>
          <w:rFonts w:hint="eastAsia"/>
        </w:rPr>
        <w:t>收集平台进行实验。答题任务选用一道中译英题目，题目改编自</w:t>
      </w:r>
      <w:r>
        <w:rPr>
          <w:rFonts w:hint="eastAsia"/>
        </w:rPr>
        <w:t>2016</w:t>
      </w:r>
      <w:r>
        <w:rPr>
          <w:rFonts w:hint="eastAsia"/>
        </w:rPr>
        <w:t>年</w:t>
      </w:r>
      <w:r>
        <w:rPr>
          <w:rFonts w:hint="eastAsia"/>
        </w:rPr>
        <w:t>12</w:t>
      </w:r>
      <w:r>
        <w:rPr>
          <w:rFonts w:hint="eastAsia"/>
        </w:rPr>
        <w:t>月大学英语四级考试中的中译英题目。</w:t>
      </w:r>
      <w:r>
        <w:rPr>
          <w:rFonts w:hint="eastAsia"/>
        </w:rPr>
        <w:t>2016</w:t>
      </w:r>
      <w:r>
        <w:rPr>
          <w:rFonts w:hint="eastAsia"/>
        </w:rPr>
        <w:t>年</w:t>
      </w:r>
      <w:r>
        <w:rPr>
          <w:rFonts w:hint="eastAsia"/>
        </w:rPr>
        <w:t>12</w:t>
      </w:r>
      <w:r>
        <w:rPr>
          <w:rFonts w:hint="eastAsia"/>
        </w:rPr>
        <w:t>月份共有三份四级试卷，我们简化了三道</w:t>
      </w:r>
      <w:r w:rsidR="00A4086E">
        <w:rPr>
          <w:rFonts w:hint="eastAsia"/>
        </w:rPr>
        <w:t>中译英</w:t>
      </w:r>
      <w:r>
        <w:rPr>
          <w:rFonts w:hint="eastAsia"/>
        </w:rPr>
        <w:t>题目，被试在作答过程中，将随机接收其中一道题目进行作答。这一选择旨在构建一个客观与主观兼备、具有一定难度且适用于各专业学生的考试任务场景。</w:t>
      </w:r>
    </w:p>
    <w:p w14:paraId="1D341907" w14:textId="683E6E86" w:rsidR="00A61010" w:rsidRDefault="00B36ECE" w:rsidP="00F521A4">
      <w:pPr>
        <w:pStyle w:val="ad"/>
      </w:pPr>
      <w:r>
        <w:rPr>
          <w:rFonts w:hint="eastAsia"/>
        </w:rPr>
        <w:t>3.4</w:t>
      </w:r>
      <w:r w:rsidR="00F521A4">
        <w:rPr>
          <w:rFonts w:hint="eastAsia"/>
        </w:rPr>
        <w:t>研究过程</w:t>
      </w:r>
    </w:p>
    <w:p w14:paraId="31F7AEE5" w14:textId="72B0E161" w:rsidR="00F521A4" w:rsidRDefault="00F521A4" w:rsidP="00F521A4">
      <w:pPr>
        <w:pStyle w:val="ad"/>
      </w:pPr>
      <w:r>
        <w:rPr>
          <w:rFonts w:hint="eastAsia"/>
        </w:rPr>
        <w:t>通过在线问卷收集平台上发布问卷，被试会被随机分为</w:t>
      </w:r>
      <w:r>
        <w:rPr>
          <w:rFonts w:hint="eastAsia"/>
        </w:rPr>
        <w:t>2</w:t>
      </w:r>
      <w:r>
        <w:rPr>
          <w:rFonts w:hint="eastAsia"/>
        </w:rPr>
        <w:t>组，即评分者为“</w:t>
      </w:r>
      <w:r>
        <w:rPr>
          <w:rFonts w:hint="eastAsia"/>
        </w:rPr>
        <w:t>AI</w:t>
      </w:r>
      <w:r>
        <w:rPr>
          <w:rFonts w:hint="eastAsia"/>
        </w:rPr>
        <w:t>评分系统”或者是“大学英语教师”。为防止被试在中译英的时候查手机，实验开始前先进行眼动校准，在正式实验中，被试的注视点不得离开屏幕超过</w:t>
      </w:r>
      <w:r>
        <w:rPr>
          <w:rFonts w:hint="eastAsia"/>
        </w:rPr>
        <w:t>10</w:t>
      </w:r>
      <w:r>
        <w:rPr>
          <w:rFonts w:hint="eastAsia"/>
        </w:rPr>
        <w:t>秒，否则判定为作弊或分心，其数据不予录用。</w:t>
      </w:r>
    </w:p>
    <w:p w14:paraId="4BA13FF7" w14:textId="5AB2DE08" w:rsidR="00F521A4" w:rsidRDefault="00F521A4" w:rsidP="00F521A4">
      <w:pPr>
        <w:pStyle w:val="ad"/>
      </w:pPr>
      <w:r>
        <w:rPr>
          <w:rFonts w:hint="eastAsia"/>
        </w:rPr>
        <w:t>实验开始，被试首先要求在</w:t>
      </w:r>
      <w:r>
        <w:rPr>
          <w:rFonts w:hint="eastAsia"/>
        </w:rPr>
        <w:t>5</w:t>
      </w:r>
      <w:r>
        <w:rPr>
          <w:rFonts w:hint="eastAsia"/>
        </w:rPr>
        <w:t>分钟内完成一道中译英的翻译题。答案提交后，“</w:t>
      </w:r>
      <w:r>
        <w:rPr>
          <w:rFonts w:hint="eastAsia"/>
        </w:rPr>
        <w:t>AI</w:t>
      </w:r>
      <w:r>
        <w:rPr>
          <w:rFonts w:hint="eastAsia"/>
        </w:rPr>
        <w:t>评分系统”或“大学英语教师”将随机给出中等分数（</w:t>
      </w:r>
      <w:r>
        <w:rPr>
          <w:rFonts w:hint="eastAsia"/>
        </w:rPr>
        <w:t>4</w:t>
      </w:r>
      <w:r>
        <w:rPr>
          <w:rFonts w:hint="eastAsia"/>
        </w:rPr>
        <w:t>分、</w:t>
      </w:r>
      <w:r>
        <w:rPr>
          <w:rFonts w:hint="eastAsia"/>
        </w:rPr>
        <w:t>5</w:t>
      </w:r>
      <w:r>
        <w:rPr>
          <w:rFonts w:hint="eastAsia"/>
        </w:rPr>
        <w:t>分、</w:t>
      </w:r>
      <w:r>
        <w:rPr>
          <w:rFonts w:hint="eastAsia"/>
        </w:rPr>
        <w:t>6</w:t>
      </w:r>
      <w:r>
        <w:rPr>
          <w:rFonts w:hint="eastAsia"/>
        </w:rPr>
        <w:t>分）。得到评分后，被试需要通过两道七点李克特量表分别对评分结果和</w:t>
      </w:r>
      <w:r w:rsidR="007D299A">
        <w:rPr>
          <w:rFonts w:hint="eastAsia"/>
        </w:rPr>
        <w:t>评分主体</w:t>
      </w:r>
      <w:r>
        <w:rPr>
          <w:rFonts w:hint="eastAsia"/>
        </w:rPr>
        <w:t>的满意程度进行评分，而后被试需要通过两道七点李克特量表分别对评分结果和</w:t>
      </w:r>
      <w:r w:rsidR="007D299A">
        <w:rPr>
          <w:rFonts w:hint="eastAsia"/>
        </w:rPr>
        <w:t>评分主体</w:t>
      </w:r>
      <w:r>
        <w:rPr>
          <w:rFonts w:hint="eastAsia"/>
        </w:rPr>
        <w:t>的公平性感知进行评分。需要注意的是，当评分结果的满意度低于</w:t>
      </w:r>
      <w:r>
        <w:rPr>
          <w:rFonts w:hint="eastAsia"/>
        </w:rPr>
        <w:t>4</w:t>
      </w:r>
      <w:r>
        <w:rPr>
          <w:rFonts w:hint="eastAsia"/>
        </w:rPr>
        <w:t>分时，会有一个附加选择题。题目为“评分结果满意度偏低，您认为应负主要责任的是”，选项为“评分者”、“我自己”、“题目本身”三个</w:t>
      </w:r>
      <w:r>
        <w:rPr>
          <w:rFonts w:hint="eastAsia"/>
        </w:rPr>
        <w:lastRenderedPageBreak/>
        <w:t>选项。为了确保被试能够更具象化地感知“大学英语老师”的存在，会给出这个大学老师姓名，性别和年龄（如李</w:t>
      </w:r>
      <w:r>
        <w:rPr>
          <w:rFonts w:hint="eastAsia"/>
        </w:rPr>
        <w:t>*</w:t>
      </w:r>
      <w:r>
        <w:rPr>
          <w:rFonts w:hint="eastAsia"/>
        </w:rPr>
        <w:t>敏老师，女，</w:t>
      </w:r>
      <w:r>
        <w:rPr>
          <w:rFonts w:hint="eastAsia"/>
        </w:rPr>
        <w:t>34</w:t>
      </w:r>
      <w:r>
        <w:rPr>
          <w:rFonts w:hint="eastAsia"/>
        </w:rPr>
        <w:t>岁）。同时，被试作答时间控制在早上</w:t>
      </w:r>
      <w:r>
        <w:rPr>
          <w:rFonts w:hint="eastAsia"/>
        </w:rPr>
        <w:t>10</w:t>
      </w:r>
      <w:r>
        <w:rPr>
          <w:rFonts w:hint="eastAsia"/>
        </w:rPr>
        <w:t>点到下午</w:t>
      </w:r>
      <w:r w:rsidR="00B36ECE">
        <w:t>18</w:t>
      </w:r>
      <w:r>
        <w:rPr>
          <w:rFonts w:hint="eastAsia"/>
        </w:rPr>
        <w:t>点。</w:t>
      </w:r>
    </w:p>
    <w:p w14:paraId="08BEFCD3" w14:textId="4E75C2CA" w:rsidR="00B36ECE" w:rsidRPr="0007642D" w:rsidRDefault="00B36ECE" w:rsidP="00B36ECE">
      <w:pPr>
        <w:pStyle w:val="31"/>
      </w:pPr>
      <w:r w:rsidRPr="004872B3">
        <w:rPr>
          <w:rFonts w:hint="eastAsia"/>
        </w:rPr>
        <w:t>4.1</w:t>
      </w:r>
      <w:r w:rsidRPr="004872B3">
        <w:t>.</w:t>
      </w:r>
      <w:r>
        <w:t>2</w:t>
      </w:r>
      <w:r w:rsidRPr="004872B3">
        <w:t>研究</w:t>
      </w:r>
      <w:proofErr w:type="gramStart"/>
      <w:r w:rsidRPr="004872B3">
        <w:rPr>
          <w:rFonts w:hint="eastAsia"/>
        </w:rPr>
        <w:t>一</w:t>
      </w:r>
      <w:proofErr w:type="gramEnd"/>
      <w:r w:rsidRPr="004872B3">
        <w:rPr>
          <w:rFonts w:hint="eastAsia"/>
        </w:rPr>
        <w:t>实验</w:t>
      </w:r>
      <w:r w:rsidRPr="0007642D">
        <w:rPr>
          <w:rFonts w:hint="eastAsia"/>
        </w:rPr>
        <w:t>b</w:t>
      </w:r>
    </w:p>
    <w:p w14:paraId="5C914962" w14:textId="77777777" w:rsidR="0007642D" w:rsidRDefault="00B36ECE" w:rsidP="0007642D">
      <w:pPr>
        <w:pStyle w:val="41"/>
      </w:pPr>
      <w:r>
        <w:t>1.</w:t>
      </w:r>
      <w:r w:rsidRPr="004872B3">
        <w:rPr>
          <w:rFonts w:hint="eastAsia"/>
        </w:rPr>
        <w:t>研究目的</w:t>
      </w:r>
    </w:p>
    <w:p w14:paraId="3A034F01" w14:textId="763515CC" w:rsidR="00B36ECE" w:rsidRDefault="00B36ECE" w:rsidP="00B36ECE">
      <w:pPr>
        <w:pStyle w:val="ad"/>
      </w:pPr>
      <w:r>
        <w:rPr>
          <w:rFonts w:hint="eastAsia"/>
        </w:rPr>
        <w:t>①探究被试对评分者的选择意愿；②探究实际评分者和期望评分者一致</w:t>
      </w:r>
      <w:r w:rsidR="0076014A">
        <w:rPr>
          <w:rFonts w:hint="eastAsia"/>
        </w:rPr>
        <w:t>性</w:t>
      </w:r>
      <w:r>
        <w:rPr>
          <w:rFonts w:hint="eastAsia"/>
        </w:rPr>
        <w:t>对评分结果满意度和公平性感知的</w:t>
      </w:r>
      <w:r w:rsidR="0076014A">
        <w:rPr>
          <w:rFonts w:hint="eastAsia"/>
        </w:rPr>
        <w:t>影响</w:t>
      </w:r>
      <w:r>
        <w:rPr>
          <w:rFonts w:hint="eastAsia"/>
        </w:rPr>
        <w:t>。</w:t>
      </w:r>
    </w:p>
    <w:p w14:paraId="4F675E89" w14:textId="77777777" w:rsidR="0007642D" w:rsidRDefault="00B36ECE" w:rsidP="0007642D">
      <w:pPr>
        <w:pStyle w:val="41"/>
      </w:pPr>
      <w:r w:rsidRPr="00B36ECE">
        <w:t>2</w:t>
      </w:r>
      <w:r>
        <w:t>.</w:t>
      </w:r>
      <w:r w:rsidRPr="00B36ECE">
        <w:rPr>
          <w:rFonts w:hint="eastAsia"/>
        </w:rPr>
        <w:t>研究假设</w:t>
      </w:r>
    </w:p>
    <w:p w14:paraId="4455B9D3" w14:textId="0B76F8A7" w:rsidR="00B36ECE" w:rsidRDefault="00B36ECE" w:rsidP="00B36ECE">
      <w:pPr>
        <w:pStyle w:val="ad"/>
      </w:pPr>
      <w:r>
        <w:rPr>
          <w:rFonts w:hint="eastAsia"/>
        </w:rPr>
        <w:t>①被试对选择“</w:t>
      </w:r>
      <w:r>
        <w:rPr>
          <w:rFonts w:hint="eastAsia"/>
        </w:rPr>
        <w:t>AI</w:t>
      </w:r>
      <w:r>
        <w:rPr>
          <w:rFonts w:hint="eastAsia"/>
        </w:rPr>
        <w:t>评分系统”和“大学英语教师”进行评分的人数比率存在差异；②实际评分者和期望评分者</w:t>
      </w:r>
      <w:r w:rsidR="0076014A">
        <w:rPr>
          <w:rFonts w:hint="eastAsia"/>
        </w:rPr>
        <w:t>一致与否</w:t>
      </w:r>
      <w:r>
        <w:rPr>
          <w:rFonts w:hint="eastAsia"/>
        </w:rPr>
        <w:t>对评分结果</w:t>
      </w:r>
      <w:r w:rsidR="000F44FA">
        <w:rPr>
          <w:rFonts w:hint="eastAsia"/>
        </w:rPr>
        <w:t>的</w:t>
      </w:r>
      <w:r>
        <w:rPr>
          <w:rFonts w:hint="eastAsia"/>
        </w:rPr>
        <w:t>满意度和公平性感知存在差异。具体表现为</w:t>
      </w:r>
      <w:r w:rsidR="005413A3">
        <w:rPr>
          <w:rFonts w:hint="eastAsia"/>
        </w:rPr>
        <w:t>：</w:t>
      </w:r>
      <w:r>
        <w:rPr>
          <w:rFonts w:hint="eastAsia"/>
        </w:rPr>
        <w:t>当两者一致时，被试对</w:t>
      </w:r>
      <w:r w:rsidR="007D299A">
        <w:rPr>
          <w:rFonts w:hint="eastAsia"/>
        </w:rPr>
        <w:t>评分主体</w:t>
      </w:r>
      <w:r>
        <w:rPr>
          <w:rFonts w:hint="eastAsia"/>
        </w:rPr>
        <w:t>的满意度和公平性感知要优于不一致条件；当两者不一致时，被试对“大学英语教师”为</w:t>
      </w:r>
      <w:r w:rsidR="007D299A">
        <w:rPr>
          <w:rFonts w:hint="eastAsia"/>
        </w:rPr>
        <w:t>评分主体</w:t>
      </w:r>
      <w:r>
        <w:rPr>
          <w:rFonts w:hint="eastAsia"/>
        </w:rPr>
        <w:t>的满意度和公平性感知要优于“</w:t>
      </w:r>
      <w:r>
        <w:rPr>
          <w:rFonts w:hint="eastAsia"/>
        </w:rPr>
        <w:t>AI</w:t>
      </w:r>
      <w:r>
        <w:rPr>
          <w:rFonts w:hint="eastAsia"/>
        </w:rPr>
        <w:t>评分系统”。</w:t>
      </w:r>
    </w:p>
    <w:p w14:paraId="28A5F2DF" w14:textId="49F45BD2" w:rsidR="00A61010" w:rsidRDefault="00A61010" w:rsidP="0007642D">
      <w:pPr>
        <w:pStyle w:val="41"/>
      </w:pPr>
      <w:r>
        <w:rPr>
          <w:rFonts w:hint="eastAsia"/>
        </w:rPr>
        <w:t>3.</w:t>
      </w:r>
      <w:r w:rsidRPr="004872B3">
        <w:t>研究方案</w:t>
      </w:r>
    </w:p>
    <w:p w14:paraId="159E6631" w14:textId="7C7E0460" w:rsidR="00A61010" w:rsidRPr="00A61010" w:rsidRDefault="00A61010" w:rsidP="00A61010">
      <w:pPr>
        <w:pStyle w:val="ad"/>
      </w:pPr>
      <w:r>
        <w:rPr>
          <w:rFonts w:hint="eastAsia"/>
        </w:rPr>
        <w:t>3.1</w:t>
      </w:r>
      <w:r w:rsidRPr="00A61010">
        <w:rPr>
          <w:rFonts w:hint="eastAsia"/>
        </w:rPr>
        <w:t>参与者</w:t>
      </w:r>
      <w:r w:rsidRPr="00A61010">
        <w:rPr>
          <w:rFonts w:hint="eastAsia"/>
        </w:rPr>
        <w:t>/</w:t>
      </w:r>
      <w:r w:rsidRPr="00A61010">
        <w:rPr>
          <w:rFonts w:hint="eastAsia"/>
        </w:rPr>
        <w:t>被试</w:t>
      </w:r>
    </w:p>
    <w:p w14:paraId="78C3311A" w14:textId="730A49F5" w:rsidR="00A61010" w:rsidRPr="00302853" w:rsidRDefault="00A61010" w:rsidP="00302853">
      <w:pPr>
        <w:pStyle w:val="ad"/>
      </w:pPr>
      <w:r w:rsidRPr="00302853">
        <w:rPr>
          <w:rFonts w:hint="eastAsia"/>
        </w:rPr>
        <w:t>使用</w:t>
      </w:r>
      <w:r w:rsidRPr="00302853">
        <w:rPr>
          <w:rFonts w:hint="eastAsia"/>
        </w:rPr>
        <w:t>GPower3.1</w:t>
      </w:r>
      <w:r w:rsidRPr="00302853">
        <w:rPr>
          <w:rFonts w:hint="eastAsia"/>
        </w:rPr>
        <w:t>计算被试量，选择</w:t>
      </w:r>
      <w:r w:rsidRPr="00302853">
        <w:rPr>
          <w:rFonts w:hint="eastAsia"/>
        </w:rPr>
        <w:t>F</w:t>
      </w:r>
      <w:r w:rsidRPr="00302853">
        <w:rPr>
          <w:rFonts w:hint="eastAsia"/>
        </w:rPr>
        <w:t>检验，计算得到最小被试量为</w:t>
      </w:r>
      <w:r w:rsidRPr="00302853">
        <w:rPr>
          <w:rFonts w:hint="eastAsia"/>
        </w:rPr>
        <w:t>128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rsidRPr="00302853">
        <w:rPr>
          <w:rFonts w:hint="eastAsia"/>
        </w:rPr>
        <w:t>140</w:t>
      </w:r>
      <w:r w:rsidRPr="00302853">
        <w:rPr>
          <w:rFonts w:hint="eastAsia"/>
        </w:rPr>
        <w:t>名中国本土长大的、汉语为母语的</w:t>
      </w:r>
      <w:r w:rsidRPr="00302853">
        <w:rPr>
          <w:rFonts w:hint="eastAsia"/>
        </w:rPr>
        <w:t>18</w:t>
      </w:r>
      <w:r w:rsidR="00302853">
        <w:rPr>
          <w:rFonts w:hint="eastAsia"/>
        </w:rPr>
        <w:t>～</w:t>
      </w:r>
      <w:r w:rsidR="00302853">
        <w:t>5</w:t>
      </w:r>
      <w:r w:rsidRPr="00302853">
        <w:t>5</w:t>
      </w:r>
      <w:r w:rsidRPr="00302853">
        <w:rPr>
          <w:rFonts w:hint="eastAsia"/>
        </w:rPr>
        <w:t>岁学历高中及以上的被试。</w:t>
      </w:r>
    </w:p>
    <w:p w14:paraId="733FA156" w14:textId="097AC8B2" w:rsidR="00A61010" w:rsidRPr="00302853" w:rsidRDefault="00302853" w:rsidP="00302853">
      <w:pPr>
        <w:pStyle w:val="ad"/>
      </w:pPr>
      <w:r>
        <w:rPr>
          <w:rFonts w:hint="eastAsia"/>
        </w:rPr>
        <w:lastRenderedPageBreak/>
        <w:t>3.2</w:t>
      </w:r>
      <w:r w:rsidR="00A61010" w:rsidRPr="00302853">
        <w:rPr>
          <w:rFonts w:hint="eastAsia"/>
        </w:rPr>
        <w:t>研究设计</w:t>
      </w:r>
    </w:p>
    <w:p w14:paraId="6B1D59D9" w14:textId="77777777" w:rsidR="00A61010" w:rsidRPr="00302853" w:rsidRDefault="00A61010" w:rsidP="00302853">
      <w:pPr>
        <w:pStyle w:val="ad"/>
      </w:pPr>
      <w:r w:rsidRPr="00302853">
        <w:rPr>
          <w:rFonts w:hint="eastAsia"/>
        </w:rPr>
        <w:t>实验</w:t>
      </w:r>
      <w:r w:rsidRPr="00302853">
        <w:rPr>
          <w:rFonts w:hint="eastAsia"/>
          <w:i/>
        </w:rPr>
        <w:t>b</w:t>
      </w:r>
      <w:r w:rsidRPr="00302853">
        <w:rPr>
          <w:rFonts w:hint="eastAsia"/>
        </w:rPr>
        <w:t>增加了一个自变量为实际评分者和期望评分者的一致性程度：实际评分者和期望评分者相一致与不一致，其余部分和实验</w:t>
      </w:r>
      <w:r w:rsidRPr="00302853">
        <w:rPr>
          <w:rFonts w:hint="eastAsia"/>
          <w:i/>
        </w:rPr>
        <w:t>a</w:t>
      </w:r>
      <w:r w:rsidRPr="00302853">
        <w:rPr>
          <w:rFonts w:hint="eastAsia"/>
        </w:rPr>
        <w:t>相同。</w:t>
      </w:r>
    </w:p>
    <w:p w14:paraId="600CD28A" w14:textId="467204D8" w:rsidR="00A61010" w:rsidRPr="00302853" w:rsidRDefault="00302853" w:rsidP="00302853">
      <w:pPr>
        <w:pStyle w:val="ad"/>
      </w:pPr>
      <w:r>
        <w:t>3.3</w:t>
      </w:r>
      <w:r w:rsidR="00A61010" w:rsidRPr="00302853">
        <w:rPr>
          <w:rFonts w:hint="eastAsia"/>
        </w:rPr>
        <w:t>工具及材料</w:t>
      </w:r>
    </w:p>
    <w:p w14:paraId="66F5E9F2" w14:textId="77777777" w:rsidR="00A61010" w:rsidRPr="00302853" w:rsidRDefault="00A61010" w:rsidP="00302853">
      <w:pPr>
        <w:pStyle w:val="ad"/>
      </w:pPr>
      <w:r w:rsidRPr="00302853">
        <w:t>同实验</w:t>
      </w:r>
      <w:r w:rsidRPr="00302853">
        <w:rPr>
          <w:rFonts w:hint="eastAsia"/>
          <w:i/>
        </w:rPr>
        <w:t>a</w:t>
      </w:r>
      <w:r w:rsidRPr="00302853">
        <w:rPr>
          <w:rFonts w:hint="eastAsia"/>
        </w:rPr>
        <w:t>。</w:t>
      </w:r>
    </w:p>
    <w:p w14:paraId="031CE5C0" w14:textId="578E6BDA" w:rsidR="00A61010" w:rsidRPr="00302853" w:rsidRDefault="00302853" w:rsidP="00302853">
      <w:pPr>
        <w:pStyle w:val="ad"/>
      </w:pPr>
      <w:r>
        <w:rPr>
          <w:rFonts w:hint="eastAsia"/>
        </w:rPr>
        <w:t>3.4</w:t>
      </w:r>
      <w:r w:rsidR="00A61010" w:rsidRPr="00302853">
        <w:rPr>
          <w:rFonts w:hint="eastAsia"/>
        </w:rPr>
        <w:t>研究过程</w:t>
      </w:r>
    </w:p>
    <w:p w14:paraId="06A69B65" w14:textId="77777777" w:rsidR="00A61010" w:rsidRPr="00302853" w:rsidRDefault="00A61010" w:rsidP="00302853">
      <w:pPr>
        <w:pStyle w:val="ad"/>
      </w:pPr>
      <w:r w:rsidRPr="00302853">
        <w:rPr>
          <w:rFonts w:hint="eastAsia"/>
        </w:rPr>
        <w:t>在实验</w:t>
      </w:r>
      <w:r w:rsidRPr="00302853">
        <w:rPr>
          <w:rFonts w:hint="eastAsia"/>
          <w:i/>
        </w:rPr>
        <w:t>a</w:t>
      </w:r>
      <w:r w:rsidRPr="00302853">
        <w:rPr>
          <w:rFonts w:hint="eastAsia"/>
        </w:rPr>
        <w:t>的基础上，被试在完成翻译任务后，可选择自己期望的评分者是“</w:t>
      </w:r>
      <w:r w:rsidRPr="00302853">
        <w:rPr>
          <w:rFonts w:hint="eastAsia"/>
        </w:rPr>
        <w:t>AI</w:t>
      </w:r>
      <w:r w:rsidRPr="00302853">
        <w:rPr>
          <w:rFonts w:hint="eastAsia"/>
        </w:rPr>
        <w:t>评分系统”还是“大学英语教师”。意愿选择完成后，系统将会随机分配由“</w:t>
      </w:r>
      <w:r w:rsidRPr="00302853">
        <w:rPr>
          <w:rFonts w:hint="eastAsia"/>
        </w:rPr>
        <w:t>AI</w:t>
      </w:r>
      <w:r w:rsidRPr="00302853">
        <w:rPr>
          <w:rFonts w:hint="eastAsia"/>
        </w:rPr>
        <w:t>评分系统”或“大学英语教师”进行评分。外显态度感知部分和实验</w:t>
      </w:r>
      <w:r w:rsidRPr="00302853">
        <w:rPr>
          <w:rFonts w:hint="eastAsia"/>
          <w:i/>
        </w:rPr>
        <w:t>a</w:t>
      </w:r>
      <w:r w:rsidRPr="00302853">
        <w:rPr>
          <w:rFonts w:hint="eastAsia"/>
        </w:rPr>
        <w:t>相同。</w:t>
      </w:r>
    </w:p>
    <w:p w14:paraId="3E70FF61" w14:textId="0E727191" w:rsidR="00963139" w:rsidRDefault="00963139" w:rsidP="00963139">
      <w:pPr>
        <w:pStyle w:val="31"/>
      </w:pPr>
      <w:r>
        <w:t>4.</w:t>
      </w:r>
      <w:r w:rsidR="00C56FFE">
        <w:rPr>
          <w:rFonts w:hint="eastAsia"/>
        </w:rPr>
        <w:t>1.3</w:t>
      </w:r>
      <w:r>
        <w:rPr>
          <w:rFonts w:hint="eastAsia"/>
        </w:rPr>
        <w:t>研究</w:t>
      </w:r>
      <w:proofErr w:type="gramStart"/>
      <w:r>
        <w:rPr>
          <w:rFonts w:hint="eastAsia"/>
        </w:rPr>
        <w:t>一</w:t>
      </w:r>
      <w:proofErr w:type="gramEnd"/>
      <w:r>
        <w:rPr>
          <w:rFonts w:hint="eastAsia"/>
        </w:rPr>
        <w:t>实验</w:t>
      </w:r>
      <w:r w:rsidRPr="0007642D">
        <w:rPr>
          <w:rFonts w:hint="eastAsia"/>
        </w:rPr>
        <w:t>c</w:t>
      </w:r>
    </w:p>
    <w:p w14:paraId="100203C2" w14:textId="5648DF69" w:rsidR="00963139" w:rsidRDefault="0007642D" w:rsidP="0007642D">
      <w:pPr>
        <w:pStyle w:val="41"/>
      </w:pPr>
      <w:r>
        <w:t>1.</w:t>
      </w:r>
      <w:r>
        <w:rPr>
          <w:rFonts w:hint="eastAsia"/>
        </w:rPr>
        <w:t>研究目的</w:t>
      </w:r>
    </w:p>
    <w:p w14:paraId="3856E2F3" w14:textId="6F53C211" w:rsidR="00963139" w:rsidRDefault="00963139" w:rsidP="00963139">
      <w:pPr>
        <w:pStyle w:val="ad"/>
      </w:pPr>
      <w:r>
        <w:rPr>
          <w:rFonts w:hint="eastAsia"/>
        </w:rPr>
        <w:t>探究实际得分高低对不同</w:t>
      </w:r>
      <w:r w:rsidR="007D299A">
        <w:rPr>
          <w:rFonts w:hint="eastAsia"/>
        </w:rPr>
        <w:t>评分主体</w:t>
      </w:r>
      <w:r>
        <w:rPr>
          <w:rFonts w:hint="eastAsia"/>
        </w:rPr>
        <w:t>的评分满意度和公平性感知的影响。</w:t>
      </w:r>
    </w:p>
    <w:p w14:paraId="784D43F7" w14:textId="6327A8E2" w:rsidR="00963139" w:rsidRDefault="0007642D" w:rsidP="0007642D">
      <w:pPr>
        <w:pStyle w:val="41"/>
      </w:pPr>
      <w:r>
        <w:rPr>
          <w:rFonts w:hint="eastAsia"/>
        </w:rPr>
        <w:t>2.</w:t>
      </w:r>
      <w:r>
        <w:rPr>
          <w:rFonts w:hint="eastAsia"/>
        </w:rPr>
        <w:t>研究假设</w:t>
      </w:r>
    </w:p>
    <w:p w14:paraId="473543B4" w14:textId="3A61562D" w:rsidR="00963139" w:rsidRDefault="00963139" w:rsidP="00963139">
      <w:pPr>
        <w:pStyle w:val="ad"/>
      </w:pPr>
      <w:r>
        <w:rPr>
          <w:rFonts w:hint="eastAsia"/>
        </w:rPr>
        <w:t>实际得分高分、中分与低分之间，被试对不同</w:t>
      </w:r>
      <w:r w:rsidR="007D299A">
        <w:rPr>
          <w:rFonts w:hint="eastAsia"/>
        </w:rPr>
        <w:t>评分主体</w:t>
      </w:r>
      <w:r>
        <w:rPr>
          <w:rFonts w:hint="eastAsia"/>
        </w:rPr>
        <w:t>的评分满意度和公平性感知存在差异。具体表现为</w:t>
      </w:r>
      <w:r w:rsidR="005413A3">
        <w:rPr>
          <w:rFonts w:hint="eastAsia"/>
        </w:rPr>
        <w:t>：</w:t>
      </w:r>
      <w:r>
        <w:rPr>
          <w:rFonts w:hint="eastAsia"/>
        </w:rPr>
        <w:t>当被评价者得分偏低时，</w:t>
      </w:r>
      <w:r w:rsidR="005413A3">
        <w:rPr>
          <w:rFonts w:hint="eastAsia"/>
        </w:rPr>
        <w:t>“大学英语教师”</w:t>
      </w:r>
      <w:r>
        <w:rPr>
          <w:rFonts w:hint="eastAsia"/>
        </w:rPr>
        <w:t>的满意度和公平度感知要优于</w:t>
      </w:r>
      <w:r w:rsidR="005413A3">
        <w:rPr>
          <w:rFonts w:hint="eastAsia"/>
        </w:rPr>
        <w:t>“</w:t>
      </w:r>
      <w:r w:rsidR="005413A3">
        <w:rPr>
          <w:rFonts w:hint="eastAsia"/>
        </w:rPr>
        <w:t>AI</w:t>
      </w:r>
      <w:r w:rsidR="005413A3">
        <w:rPr>
          <w:rFonts w:hint="eastAsia"/>
        </w:rPr>
        <w:t>评分系统”</w:t>
      </w:r>
      <w:r>
        <w:rPr>
          <w:rFonts w:hint="eastAsia"/>
        </w:rPr>
        <w:t>；</w:t>
      </w:r>
      <w:r w:rsidR="005413A3">
        <w:rPr>
          <w:rFonts w:hint="eastAsia"/>
        </w:rPr>
        <w:t>但是，</w:t>
      </w:r>
      <w:r>
        <w:rPr>
          <w:rFonts w:hint="eastAsia"/>
        </w:rPr>
        <w:t>当被评价者得分偏高时，“</w:t>
      </w:r>
      <w:r>
        <w:rPr>
          <w:rFonts w:hint="eastAsia"/>
        </w:rPr>
        <w:t>AI</w:t>
      </w:r>
      <w:r>
        <w:rPr>
          <w:rFonts w:hint="eastAsia"/>
        </w:rPr>
        <w:t>评分系统”与“大学英语教师”的满意度和公平性感知并不存在差异。</w:t>
      </w:r>
    </w:p>
    <w:p w14:paraId="3BEAC0B2" w14:textId="77777777" w:rsidR="005413A3" w:rsidRDefault="005413A3" w:rsidP="005413A3">
      <w:pPr>
        <w:pStyle w:val="41"/>
      </w:pPr>
      <w:r>
        <w:rPr>
          <w:rFonts w:hint="eastAsia"/>
        </w:rPr>
        <w:lastRenderedPageBreak/>
        <w:t>3.</w:t>
      </w:r>
      <w:r w:rsidRPr="004872B3">
        <w:t>研究方案</w:t>
      </w:r>
    </w:p>
    <w:p w14:paraId="1CEB0B4B" w14:textId="1F30A471" w:rsidR="00963139" w:rsidRDefault="005413A3" w:rsidP="00963139">
      <w:pPr>
        <w:pStyle w:val="ad"/>
      </w:pPr>
      <w:r>
        <w:rPr>
          <w:rFonts w:hint="eastAsia"/>
        </w:rPr>
        <w:t>3.1</w:t>
      </w:r>
      <w:r w:rsidR="00963139">
        <w:rPr>
          <w:rFonts w:hint="eastAsia"/>
        </w:rPr>
        <w:t>参与者</w:t>
      </w:r>
      <w:r w:rsidR="00963139">
        <w:rPr>
          <w:rFonts w:hint="eastAsia"/>
        </w:rPr>
        <w:t>/</w:t>
      </w:r>
      <w:r w:rsidR="00963139">
        <w:rPr>
          <w:rFonts w:hint="eastAsia"/>
        </w:rPr>
        <w:t>被试</w:t>
      </w:r>
    </w:p>
    <w:p w14:paraId="001D054E" w14:textId="33C75BA3" w:rsidR="00963139" w:rsidRDefault="00963139" w:rsidP="00963139">
      <w:pPr>
        <w:pStyle w:val="ad"/>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Pr>
          <w:rFonts w:hint="eastAsia"/>
        </w:rPr>
        <w:t>158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175</w:t>
      </w:r>
      <w:r>
        <w:rPr>
          <w:rFonts w:hint="eastAsia"/>
        </w:rPr>
        <w:t>名中国本土长大的、汉语为母语的</w:t>
      </w:r>
      <w:r>
        <w:rPr>
          <w:rFonts w:hint="eastAsia"/>
        </w:rPr>
        <w:t>18</w:t>
      </w:r>
      <w:r w:rsidR="005413A3">
        <w:rPr>
          <w:rFonts w:hint="eastAsia"/>
        </w:rPr>
        <w:t>～</w:t>
      </w:r>
      <w:r w:rsidR="005413A3">
        <w:rPr>
          <w:rFonts w:hint="eastAsia"/>
        </w:rPr>
        <w:t>5</w:t>
      </w:r>
      <w:r>
        <w:rPr>
          <w:rFonts w:hint="eastAsia"/>
        </w:rPr>
        <w:t>5</w:t>
      </w:r>
      <w:r>
        <w:rPr>
          <w:rFonts w:hint="eastAsia"/>
        </w:rPr>
        <w:t>岁学历高中及以上的被试。</w:t>
      </w:r>
    </w:p>
    <w:p w14:paraId="746138A1" w14:textId="700944B3" w:rsidR="00963139" w:rsidRDefault="005413A3" w:rsidP="00963139">
      <w:pPr>
        <w:pStyle w:val="ad"/>
      </w:pPr>
      <w:r>
        <w:rPr>
          <w:rFonts w:hint="eastAsia"/>
        </w:rPr>
        <w:t>3.2</w:t>
      </w:r>
      <w:r w:rsidR="00963139">
        <w:rPr>
          <w:rFonts w:hint="eastAsia"/>
        </w:rPr>
        <w:t>研究设计</w:t>
      </w:r>
    </w:p>
    <w:p w14:paraId="50C67AA4" w14:textId="63FAF5E2" w:rsidR="00963139" w:rsidRDefault="00963139" w:rsidP="00963139">
      <w:pPr>
        <w:pStyle w:val="ad"/>
      </w:pPr>
      <w:r>
        <w:rPr>
          <w:rFonts w:hint="eastAsia"/>
        </w:rPr>
        <w:t>实验</w:t>
      </w:r>
      <w:r w:rsidRPr="005413A3">
        <w:rPr>
          <w:rFonts w:hint="eastAsia"/>
          <w:i/>
        </w:rPr>
        <w:t>c</w:t>
      </w:r>
      <w:r>
        <w:rPr>
          <w:rFonts w:hint="eastAsia"/>
        </w:rPr>
        <w:t>在实验</w:t>
      </w:r>
      <w:r w:rsidRPr="005413A3">
        <w:rPr>
          <w:rFonts w:hint="eastAsia"/>
          <w:i/>
        </w:rPr>
        <w:t>a</w:t>
      </w:r>
      <w:r>
        <w:rPr>
          <w:rFonts w:hint="eastAsia"/>
        </w:rPr>
        <w:t>的基础上增加实际得分高低这一因素，包括三个水平：低评分（</w:t>
      </w:r>
      <w:r>
        <w:rPr>
          <w:rFonts w:hint="eastAsia"/>
        </w:rPr>
        <w:t>2</w:t>
      </w:r>
      <w:r>
        <w:rPr>
          <w:rFonts w:hint="eastAsia"/>
        </w:rPr>
        <w:t>分、</w:t>
      </w:r>
      <w:r>
        <w:rPr>
          <w:rFonts w:hint="eastAsia"/>
        </w:rPr>
        <w:t>3</w:t>
      </w:r>
      <w:r>
        <w:rPr>
          <w:rFonts w:hint="eastAsia"/>
        </w:rPr>
        <w:t>分），中评分（</w:t>
      </w:r>
      <w:r>
        <w:rPr>
          <w:rFonts w:hint="eastAsia"/>
        </w:rPr>
        <w:t>4</w:t>
      </w:r>
      <w:r>
        <w:rPr>
          <w:rFonts w:hint="eastAsia"/>
        </w:rPr>
        <w:t>分、</w:t>
      </w:r>
      <w:r>
        <w:rPr>
          <w:rFonts w:hint="eastAsia"/>
        </w:rPr>
        <w:t>5</w:t>
      </w:r>
      <w:r>
        <w:rPr>
          <w:rFonts w:hint="eastAsia"/>
        </w:rPr>
        <w:t>分、</w:t>
      </w:r>
      <w:r>
        <w:rPr>
          <w:rFonts w:hint="eastAsia"/>
        </w:rPr>
        <w:t>6</w:t>
      </w:r>
      <w:r>
        <w:rPr>
          <w:rFonts w:hint="eastAsia"/>
        </w:rPr>
        <w:t>分</w:t>
      </w:r>
      <w:r w:rsidR="005413A3">
        <w:rPr>
          <w:rFonts w:hint="eastAsia"/>
        </w:rPr>
        <w:t>、</w:t>
      </w:r>
      <w:r w:rsidR="005413A3">
        <w:rPr>
          <w:rFonts w:hint="eastAsia"/>
        </w:rPr>
        <w:t>7</w:t>
      </w:r>
      <w:r w:rsidR="005413A3">
        <w:rPr>
          <w:rFonts w:hint="eastAsia"/>
        </w:rPr>
        <w:t>分</w:t>
      </w:r>
      <w:r>
        <w:rPr>
          <w:rFonts w:hint="eastAsia"/>
        </w:rPr>
        <w:t>），高评分（</w:t>
      </w:r>
      <w:r>
        <w:rPr>
          <w:rFonts w:hint="eastAsia"/>
        </w:rPr>
        <w:t>8</w:t>
      </w:r>
      <w:r>
        <w:rPr>
          <w:rFonts w:hint="eastAsia"/>
        </w:rPr>
        <w:t>分、</w:t>
      </w:r>
      <w:r>
        <w:rPr>
          <w:rFonts w:hint="eastAsia"/>
        </w:rPr>
        <w:t>9</w:t>
      </w:r>
      <w:r>
        <w:rPr>
          <w:rFonts w:hint="eastAsia"/>
        </w:rPr>
        <w:t>分）。其余部分和实验</w:t>
      </w:r>
      <w:r w:rsidRPr="005413A3">
        <w:rPr>
          <w:rFonts w:hint="eastAsia"/>
          <w:i/>
        </w:rPr>
        <w:t>a</w:t>
      </w:r>
      <w:r>
        <w:rPr>
          <w:rFonts w:hint="eastAsia"/>
        </w:rPr>
        <w:t>相同。</w:t>
      </w:r>
    </w:p>
    <w:p w14:paraId="695BBB12" w14:textId="282151F4" w:rsidR="00963139" w:rsidRDefault="005413A3" w:rsidP="00963139">
      <w:pPr>
        <w:pStyle w:val="ad"/>
      </w:pPr>
      <w:r>
        <w:rPr>
          <w:rFonts w:hint="eastAsia"/>
        </w:rPr>
        <w:t>3.3</w:t>
      </w:r>
      <w:r w:rsidR="00963139">
        <w:rPr>
          <w:rFonts w:hint="eastAsia"/>
        </w:rPr>
        <w:t>工具及材料</w:t>
      </w:r>
    </w:p>
    <w:p w14:paraId="7F24850A" w14:textId="77777777" w:rsidR="00963139" w:rsidRDefault="00963139" w:rsidP="00963139">
      <w:pPr>
        <w:pStyle w:val="ad"/>
      </w:pPr>
      <w:r>
        <w:rPr>
          <w:rFonts w:hint="eastAsia"/>
        </w:rPr>
        <w:t>同实验</w:t>
      </w:r>
      <w:r w:rsidRPr="005413A3">
        <w:rPr>
          <w:rFonts w:hint="eastAsia"/>
          <w:i/>
        </w:rPr>
        <w:t>a</w:t>
      </w:r>
      <w:r>
        <w:rPr>
          <w:rFonts w:hint="eastAsia"/>
        </w:rPr>
        <w:t>。</w:t>
      </w:r>
    </w:p>
    <w:p w14:paraId="3710D93A" w14:textId="2151BB62" w:rsidR="00963139" w:rsidRDefault="005413A3" w:rsidP="00963139">
      <w:pPr>
        <w:pStyle w:val="ad"/>
      </w:pPr>
      <w:r>
        <w:rPr>
          <w:rFonts w:hint="eastAsia"/>
        </w:rPr>
        <w:t>3.4</w:t>
      </w:r>
      <w:r w:rsidR="00963139">
        <w:rPr>
          <w:rFonts w:hint="eastAsia"/>
        </w:rPr>
        <w:t>研究过程</w:t>
      </w:r>
    </w:p>
    <w:p w14:paraId="0CCDD646" w14:textId="376A7893" w:rsidR="00A61010" w:rsidRDefault="00963139" w:rsidP="00963139">
      <w:pPr>
        <w:pStyle w:val="ad"/>
      </w:pPr>
      <w:r>
        <w:rPr>
          <w:rFonts w:hint="eastAsia"/>
        </w:rPr>
        <w:t>在实验</w:t>
      </w:r>
      <w:r w:rsidRPr="005413A3">
        <w:rPr>
          <w:rFonts w:hint="eastAsia"/>
          <w:i/>
        </w:rPr>
        <w:t>a</w:t>
      </w:r>
      <w:r>
        <w:rPr>
          <w:rFonts w:hint="eastAsia"/>
        </w:rPr>
        <w:t>的基础上，被试完成一道中译英的翻译题并提交后，“</w:t>
      </w:r>
      <w:r>
        <w:rPr>
          <w:rFonts w:hint="eastAsia"/>
        </w:rPr>
        <w:t>AI</w:t>
      </w:r>
      <w:r>
        <w:rPr>
          <w:rFonts w:hint="eastAsia"/>
        </w:rPr>
        <w:t>评分系统”或“大学英语教师”将随机给出</w:t>
      </w:r>
      <w:r>
        <w:rPr>
          <w:rFonts w:hint="eastAsia"/>
        </w:rPr>
        <w:t>2</w:t>
      </w:r>
      <w:r>
        <w:rPr>
          <w:rFonts w:hint="eastAsia"/>
        </w:rPr>
        <w:t>～</w:t>
      </w:r>
      <w:r>
        <w:rPr>
          <w:rFonts w:hint="eastAsia"/>
        </w:rPr>
        <w:t>9</w:t>
      </w:r>
      <w:r>
        <w:rPr>
          <w:rFonts w:hint="eastAsia"/>
        </w:rPr>
        <w:t>分的评分。评分后被试对不同</w:t>
      </w:r>
      <w:r w:rsidR="007D299A">
        <w:rPr>
          <w:rFonts w:hint="eastAsia"/>
        </w:rPr>
        <w:t>评分主体</w:t>
      </w:r>
      <w:r>
        <w:rPr>
          <w:rFonts w:hint="eastAsia"/>
        </w:rPr>
        <w:t>的结果满意度和公平性感知进行评价。</w:t>
      </w:r>
    </w:p>
    <w:p w14:paraId="5BCA244C" w14:textId="2581DE37" w:rsidR="005413A3" w:rsidRDefault="00090BF4" w:rsidP="00090BF4">
      <w:pPr>
        <w:pStyle w:val="31"/>
      </w:pPr>
      <w:r>
        <w:t>4.1.4</w:t>
      </w:r>
      <w:r w:rsidR="005413A3">
        <w:rPr>
          <w:rFonts w:hint="eastAsia"/>
        </w:rPr>
        <w:t>研究</w:t>
      </w:r>
      <w:proofErr w:type="gramStart"/>
      <w:r w:rsidR="00213DBC">
        <w:rPr>
          <w:rFonts w:hint="eastAsia"/>
        </w:rPr>
        <w:t>一</w:t>
      </w:r>
      <w:proofErr w:type="gramEnd"/>
      <w:r w:rsidR="005413A3">
        <w:rPr>
          <w:rFonts w:hint="eastAsia"/>
        </w:rPr>
        <w:t>实验</w:t>
      </w:r>
      <w:r w:rsidR="005413A3" w:rsidRPr="00090BF4">
        <w:rPr>
          <w:rFonts w:hint="eastAsia"/>
          <w:i/>
        </w:rPr>
        <w:t>d</w:t>
      </w:r>
    </w:p>
    <w:p w14:paraId="74DF70D7" w14:textId="5A0939BE" w:rsidR="005413A3" w:rsidRDefault="00090BF4" w:rsidP="00090BF4">
      <w:pPr>
        <w:pStyle w:val="41"/>
      </w:pPr>
      <w:r>
        <w:t>1.</w:t>
      </w:r>
      <w:r>
        <w:rPr>
          <w:rFonts w:hint="eastAsia"/>
        </w:rPr>
        <w:t>研究目的</w:t>
      </w:r>
    </w:p>
    <w:p w14:paraId="3AF8E443" w14:textId="77777777" w:rsidR="005413A3" w:rsidRDefault="005413A3" w:rsidP="005413A3">
      <w:pPr>
        <w:pStyle w:val="ad"/>
      </w:pPr>
      <w:r>
        <w:rPr>
          <w:rFonts w:hint="eastAsia"/>
        </w:rPr>
        <w:t>探究实际评分和期望得分的差异对结果满意度和公平性感知的影响。</w:t>
      </w:r>
    </w:p>
    <w:p w14:paraId="7959B76D" w14:textId="0F07A1A2" w:rsidR="005413A3" w:rsidRDefault="00090BF4" w:rsidP="00090BF4">
      <w:pPr>
        <w:pStyle w:val="41"/>
      </w:pPr>
      <w:r>
        <w:lastRenderedPageBreak/>
        <w:t>2.</w:t>
      </w:r>
      <w:r>
        <w:rPr>
          <w:rFonts w:hint="eastAsia"/>
        </w:rPr>
        <w:t>研究假设</w:t>
      </w:r>
    </w:p>
    <w:p w14:paraId="01DECFAE" w14:textId="48C297EC" w:rsidR="005413A3" w:rsidRDefault="005413A3" w:rsidP="005413A3">
      <w:pPr>
        <w:pStyle w:val="ad"/>
      </w:pPr>
      <w:r>
        <w:rPr>
          <w:rFonts w:hint="eastAsia"/>
        </w:rPr>
        <w:t>实际评分和期望得分的差值大小对评分结果满意度和公平性感知是否会因</w:t>
      </w:r>
      <w:r w:rsidR="007D299A">
        <w:rPr>
          <w:rFonts w:hint="eastAsia"/>
        </w:rPr>
        <w:t>评分主体</w:t>
      </w:r>
      <w:r>
        <w:rPr>
          <w:rFonts w:hint="eastAsia"/>
        </w:rPr>
        <w:t>不同而存在差异。</w:t>
      </w:r>
    </w:p>
    <w:p w14:paraId="5BD1FC15" w14:textId="3BCF2591" w:rsidR="005413A3" w:rsidRDefault="00090BF4" w:rsidP="00090BF4">
      <w:pPr>
        <w:pStyle w:val="41"/>
      </w:pPr>
      <w:r>
        <w:t>3.</w:t>
      </w:r>
      <w:r>
        <w:rPr>
          <w:rFonts w:hint="eastAsia"/>
        </w:rPr>
        <w:t>研究方案</w:t>
      </w:r>
    </w:p>
    <w:p w14:paraId="21C0A27A" w14:textId="192A18C8" w:rsidR="005413A3" w:rsidRDefault="00090BF4" w:rsidP="005413A3">
      <w:pPr>
        <w:pStyle w:val="ad"/>
      </w:pPr>
      <w:r>
        <w:rPr>
          <w:rFonts w:hint="eastAsia"/>
        </w:rPr>
        <w:t>3.1</w:t>
      </w:r>
      <w:r w:rsidR="005413A3">
        <w:rPr>
          <w:rFonts w:hint="eastAsia"/>
        </w:rPr>
        <w:t>参与者</w:t>
      </w:r>
      <w:r w:rsidR="005413A3">
        <w:rPr>
          <w:rFonts w:hint="eastAsia"/>
        </w:rPr>
        <w:t>/</w:t>
      </w:r>
      <w:r w:rsidR="005413A3">
        <w:rPr>
          <w:rFonts w:hint="eastAsia"/>
        </w:rPr>
        <w:t>被试</w:t>
      </w:r>
    </w:p>
    <w:p w14:paraId="7625DB90" w14:textId="3A68F210" w:rsidR="005413A3" w:rsidRDefault="005413A3" w:rsidP="005413A3">
      <w:pPr>
        <w:pStyle w:val="ad"/>
      </w:pPr>
      <w:r>
        <w:rPr>
          <w:rFonts w:hint="eastAsia"/>
        </w:rPr>
        <w:t>使用</w:t>
      </w:r>
      <w:r>
        <w:rPr>
          <w:rFonts w:hint="eastAsia"/>
        </w:rPr>
        <w:t>GPower3.1</w:t>
      </w:r>
      <w:r>
        <w:rPr>
          <w:rFonts w:hint="eastAsia"/>
        </w:rPr>
        <w:t>计算被试量，选择线性回归分析，计算得到最小被试量为</w:t>
      </w:r>
      <w:r>
        <w:rPr>
          <w:rFonts w:hint="eastAsia"/>
        </w:rPr>
        <w:t>68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75</w:t>
      </w:r>
      <w:r>
        <w:rPr>
          <w:rFonts w:hint="eastAsia"/>
        </w:rPr>
        <w:t>名中国本土长大的、汉语为母语的</w:t>
      </w:r>
      <w:r w:rsidR="00090BF4">
        <w:rPr>
          <w:rFonts w:hint="eastAsia"/>
        </w:rPr>
        <w:t>18</w:t>
      </w:r>
      <w:r w:rsidR="00090BF4">
        <w:rPr>
          <w:rFonts w:hint="eastAsia"/>
        </w:rPr>
        <w:t>～</w:t>
      </w:r>
      <w:r w:rsidR="00090BF4">
        <w:rPr>
          <w:rFonts w:hint="eastAsia"/>
        </w:rPr>
        <w:t>5</w:t>
      </w:r>
      <w:r>
        <w:rPr>
          <w:rFonts w:hint="eastAsia"/>
        </w:rPr>
        <w:t>5</w:t>
      </w:r>
      <w:r>
        <w:rPr>
          <w:rFonts w:hint="eastAsia"/>
        </w:rPr>
        <w:t>岁学历高中及以上的被试。</w:t>
      </w:r>
    </w:p>
    <w:p w14:paraId="25651AD3" w14:textId="0DD0B32A" w:rsidR="005413A3" w:rsidRDefault="00090BF4" w:rsidP="005413A3">
      <w:pPr>
        <w:pStyle w:val="ad"/>
      </w:pPr>
      <w:r>
        <w:rPr>
          <w:rFonts w:hint="eastAsia"/>
        </w:rPr>
        <w:t>3.2</w:t>
      </w:r>
      <w:r w:rsidR="005413A3">
        <w:rPr>
          <w:rFonts w:hint="eastAsia"/>
        </w:rPr>
        <w:t>研究设计</w:t>
      </w:r>
    </w:p>
    <w:p w14:paraId="32C2DFB4" w14:textId="77777777" w:rsidR="005413A3" w:rsidRDefault="005413A3" w:rsidP="005413A3">
      <w:pPr>
        <w:pStyle w:val="ad"/>
      </w:pPr>
      <w:r>
        <w:rPr>
          <w:rFonts w:hint="eastAsia"/>
        </w:rPr>
        <w:t>实验</w:t>
      </w:r>
      <w:r w:rsidRPr="00090BF4">
        <w:rPr>
          <w:rFonts w:hint="eastAsia"/>
          <w:i/>
        </w:rPr>
        <w:t>d</w:t>
      </w:r>
      <w:r>
        <w:rPr>
          <w:rFonts w:hint="eastAsia"/>
        </w:rPr>
        <w:t>在实验</w:t>
      </w:r>
      <w:r w:rsidRPr="00090BF4">
        <w:rPr>
          <w:rFonts w:hint="eastAsia"/>
          <w:i/>
        </w:rPr>
        <w:t>a</w:t>
      </w:r>
      <w:r>
        <w:rPr>
          <w:rFonts w:hint="eastAsia"/>
        </w:rPr>
        <w:t>的基础上以评分者的实际得分与期望得分两者的差异作为自变量，其余部分和实验</w:t>
      </w:r>
      <w:r w:rsidRPr="00090BF4">
        <w:rPr>
          <w:rFonts w:hint="eastAsia"/>
          <w:i/>
        </w:rPr>
        <w:t>a</w:t>
      </w:r>
      <w:r>
        <w:rPr>
          <w:rFonts w:hint="eastAsia"/>
        </w:rPr>
        <w:t>相同。</w:t>
      </w:r>
    </w:p>
    <w:p w14:paraId="790CC811" w14:textId="671B1B30" w:rsidR="005413A3" w:rsidRDefault="00090BF4" w:rsidP="005413A3">
      <w:pPr>
        <w:pStyle w:val="ad"/>
      </w:pPr>
      <w:r>
        <w:rPr>
          <w:rFonts w:hint="eastAsia"/>
        </w:rPr>
        <w:t>3.3</w:t>
      </w:r>
      <w:r w:rsidR="005413A3">
        <w:rPr>
          <w:rFonts w:hint="eastAsia"/>
        </w:rPr>
        <w:t>工具及材料</w:t>
      </w:r>
    </w:p>
    <w:p w14:paraId="7A641F8B" w14:textId="77777777" w:rsidR="005413A3" w:rsidRDefault="005413A3" w:rsidP="005413A3">
      <w:pPr>
        <w:pStyle w:val="ad"/>
      </w:pPr>
      <w:r>
        <w:rPr>
          <w:rFonts w:hint="eastAsia"/>
        </w:rPr>
        <w:t>同实验</w:t>
      </w:r>
      <w:r w:rsidRPr="00090BF4">
        <w:rPr>
          <w:rFonts w:hint="eastAsia"/>
          <w:i/>
        </w:rPr>
        <w:t>a</w:t>
      </w:r>
      <w:r>
        <w:rPr>
          <w:rFonts w:hint="eastAsia"/>
        </w:rPr>
        <w:t>。</w:t>
      </w:r>
    </w:p>
    <w:p w14:paraId="6E1B22EF" w14:textId="15EEF64D" w:rsidR="005413A3" w:rsidRDefault="00090BF4" w:rsidP="005413A3">
      <w:pPr>
        <w:pStyle w:val="ad"/>
      </w:pPr>
      <w:r>
        <w:rPr>
          <w:rFonts w:hint="eastAsia"/>
        </w:rPr>
        <w:t>3.4</w:t>
      </w:r>
      <w:r w:rsidR="005413A3">
        <w:rPr>
          <w:rFonts w:hint="eastAsia"/>
        </w:rPr>
        <w:t>研究过程</w:t>
      </w:r>
    </w:p>
    <w:p w14:paraId="76B60CF6" w14:textId="7F4E0A7B" w:rsidR="005413A3" w:rsidRDefault="005413A3" w:rsidP="005413A3">
      <w:pPr>
        <w:pStyle w:val="ad"/>
      </w:pPr>
      <w:r>
        <w:rPr>
          <w:rFonts w:hint="eastAsia"/>
        </w:rPr>
        <w:t>在实验</w:t>
      </w:r>
      <w:r w:rsidRPr="00090BF4">
        <w:rPr>
          <w:rFonts w:hint="eastAsia"/>
          <w:i/>
        </w:rPr>
        <w:t>a</w:t>
      </w:r>
      <w:r>
        <w:rPr>
          <w:rFonts w:hint="eastAsia"/>
        </w:rPr>
        <w:t>的基础上，被试在完成翻译任务后，对自己的答案进行自我评分。自评完成后，系统将会自动分配由“</w:t>
      </w:r>
      <w:r>
        <w:rPr>
          <w:rFonts w:hint="eastAsia"/>
        </w:rPr>
        <w:t>AI</w:t>
      </w:r>
      <w:r>
        <w:rPr>
          <w:rFonts w:hint="eastAsia"/>
        </w:rPr>
        <w:t>评分系统”或“大学英语教师”进行评分。</w:t>
      </w:r>
      <w:r w:rsidR="00213DBC" w:rsidRPr="00302853">
        <w:rPr>
          <w:rFonts w:hint="eastAsia"/>
        </w:rPr>
        <w:t>外显态度感知部分</w:t>
      </w:r>
      <w:r>
        <w:rPr>
          <w:rFonts w:hint="eastAsia"/>
        </w:rPr>
        <w:t>和实验</w:t>
      </w:r>
      <w:r w:rsidRPr="00213DBC">
        <w:rPr>
          <w:rFonts w:hint="eastAsia"/>
          <w:i/>
        </w:rPr>
        <w:t>a</w:t>
      </w:r>
      <w:r>
        <w:rPr>
          <w:rFonts w:hint="eastAsia"/>
        </w:rPr>
        <w:t>相同。</w:t>
      </w:r>
    </w:p>
    <w:p w14:paraId="53543C59" w14:textId="1947A121" w:rsidR="005413A3" w:rsidRDefault="00090BF4" w:rsidP="00090BF4">
      <w:pPr>
        <w:pStyle w:val="31"/>
      </w:pPr>
      <w:r>
        <w:rPr>
          <w:rFonts w:hint="eastAsia"/>
        </w:rPr>
        <w:lastRenderedPageBreak/>
        <w:t>4.1.</w:t>
      </w:r>
      <w:r>
        <w:t>5</w:t>
      </w:r>
      <w:r w:rsidR="005413A3">
        <w:rPr>
          <w:rFonts w:hint="eastAsia"/>
        </w:rPr>
        <w:t>研究</w:t>
      </w:r>
      <w:proofErr w:type="gramStart"/>
      <w:r>
        <w:rPr>
          <w:rFonts w:hint="eastAsia"/>
        </w:rPr>
        <w:t>一</w:t>
      </w:r>
      <w:proofErr w:type="gramEnd"/>
      <w:r w:rsidR="005413A3">
        <w:rPr>
          <w:rFonts w:hint="eastAsia"/>
        </w:rPr>
        <w:t>实验</w:t>
      </w:r>
      <w:r w:rsidR="005413A3">
        <w:rPr>
          <w:rFonts w:hint="eastAsia"/>
        </w:rPr>
        <w:t>e</w:t>
      </w:r>
    </w:p>
    <w:p w14:paraId="619C0563" w14:textId="0B49BB59" w:rsidR="005413A3" w:rsidRDefault="00213DBC" w:rsidP="00213DBC">
      <w:pPr>
        <w:pStyle w:val="41"/>
      </w:pPr>
      <w:r>
        <w:t>1.</w:t>
      </w:r>
      <w:r>
        <w:rPr>
          <w:rFonts w:hint="eastAsia"/>
        </w:rPr>
        <w:t>研究目的</w:t>
      </w:r>
    </w:p>
    <w:p w14:paraId="398785C0" w14:textId="14A1BF45" w:rsidR="005413A3" w:rsidRDefault="005413A3" w:rsidP="005413A3">
      <w:pPr>
        <w:pStyle w:val="ad"/>
      </w:pPr>
      <w:r>
        <w:rPr>
          <w:rFonts w:hint="eastAsia"/>
        </w:rPr>
        <w:t>综合探究选择意愿、实际评分者和期望评分者是否一致、实际得分高低以及实际评分和期望得分的差异大小对得分评价和</w:t>
      </w:r>
      <w:r w:rsidR="007D299A">
        <w:rPr>
          <w:rFonts w:hint="eastAsia"/>
        </w:rPr>
        <w:t>评分主体</w:t>
      </w:r>
      <w:r>
        <w:rPr>
          <w:rFonts w:hint="eastAsia"/>
        </w:rPr>
        <w:t>的满意度和公平性感知的影响。</w:t>
      </w:r>
    </w:p>
    <w:p w14:paraId="1F22E7F9" w14:textId="495C5F19" w:rsidR="005413A3" w:rsidRDefault="00213DBC" w:rsidP="00213DBC">
      <w:pPr>
        <w:pStyle w:val="41"/>
      </w:pPr>
      <w:r>
        <w:t>2.</w:t>
      </w:r>
      <w:r>
        <w:rPr>
          <w:rFonts w:hint="eastAsia"/>
        </w:rPr>
        <w:t>研究假设</w:t>
      </w:r>
    </w:p>
    <w:p w14:paraId="192A1167" w14:textId="7E542444" w:rsidR="005413A3" w:rsidRDefault="005413A3" w:rsidP="005413A3">
      <w:pPr>
        <w:pStyle w:val="ad"/>
      </w:pPr>
      <w:r>
        <w:rPr>
          <w:rFonts w:hint="eastAsia"/>
        </w:rPr>
        <w:t>实际评分者和期望评分者是否一致、实际得分高低与否以及实际评分和期望得分的差异大小对得分评价和</w:t>
      </w:r>
      <w:r w:rsidR="007D299A">
        <w:rPr>
          <w:rFonts w:hint="eastAsia"/>
        </w:rPr>
        <w:t>评分主体</w:t>
      </w:r>
      <w:r>
        <w:rPr>
          <w:rFonts w:hint="eastAsia"/>
        </w:rPr>
        <w:t>的满意度和公平性感知存在交互作用。</w:t>
      </w:r>
    </w:p>
    <w:p w14:paraId="7DEA5D01" w14:textId="62DF34A0" w:rsidR="005413A3" w:rsidRDefault="005413A3" w:rsidP="00213DBC">
      <w:pPr>
        <w:pStyle w:val="41"/>
      </w:pPr>
      <w:r>
        <w:rPr>
          <w:rFonts w:hint="eastAsia"/>
        </w:rPr>
        <w:t>3</w:t>
      </w:r>
      <w:r w:rsidR="00213DBC">
        <w:rPr>
          <w:rFonts w:hint="eastAsia"/>
        </w:rPr>
        <w:t>.</w:t>
      </w:r>
      <w:r>
        <w:rPr>
          <w:rFonts w:hint="eastAsia"/>
        </w:rPr>
        <w:t>研究</w:t>
      </w:r>
      <w:r w:rsidR="00213DBC">
        <w:rPr>
          <w:rFonts w:hint="eastAsia"/>
        </w:rPr>
        <w:t>方案</w:t>
      </w:r>
    </w:p>
    <w:p w14:paraId="22FEDF3C" w14:textId="4C50FE03" w:rsidR="005413A3" w:rsidRDefault="00213DBC" w:rsidP="00213DBC">
      <w:pPr>
        <w:pStyle w:val="ad"/>
      </w:pPr>
      <w:r>
        <w:rPr>
          <w:rFonts w:hint="eastAsia"/>
        </w:rPr>
        <w:t>3.1</w:t>
      </w:r>
      <w:r w:rsidR="005413A3">
        <w:rPr>
          <w:rFonts w:hint="eastAsia"/>
        </w:rPr>
        <w:t>参与者</w:t>
      </w:r>
      <w:r w:rsidR="005413A3">
        <w:rPr>
          <w:rFonts w:hint="eastAsia"/>
        </w:rPr>
        <w:t>/</w:t>
      </w:r>
      <w:r w:rsidR="005413A3">
        <w:rPr>
          <w:rFonts w:hint="eastAsia"/>
        </w:rPr>
        <w:t>被试</w:t>
      </w:r>
    </w:p>
    <w:p w14:paraId="26C6BB9E" w14:textId="04EAA070" w:rsidR="005413A3" w:rsidRDefault="005413A3" w:rsidP="005413A3">
      <w:pPr>
        <w:pStyle w:val="ad"/>
      </w:pPr>
      <w:r>
        <w:rPr>
          <w:rFonts w:hint="eastAsia"/>
        </w:rPr>
        <w:t>使用</w:t>
      </w:r>
      <w:r>
        <w:rPr>
          <w:rFonts w:hint="eastAsia"/>
        </w:rPr>
        <w:t>GPower3.1</w:t>
      </w:r>
      <w:r>
        <w:rPr>
          <w:rFonts w:hint="eastAsia"/>
        </w:rPr>
        <w:t>计算被试量，选择线性回归分析，计算得到最小被试量为</w:t>
      </w:r>
      <w:r>
        <w:rPr>
          <w:rFonts w:hint="eastAsia"/>
        </w:rPr>
        <w:t>196</w:t>
      </w:r>
      <w:r>
        <w:rPr>
          <w:rFonts w:hint="eastAsia"/>
        </w:rPr>
        <w:t>名。考虑到线上问卷回答质量波动较大，以</w:t>
      </w:r>
      <w:r>
        <w:rPr>
          <w:rFonts w:hint="eastAsia"/>
        </w:rPr>
        <w:t>10%</w:t>
      </w:r>
      <w:r>
        <w:rPr>
          <w:rFonts w:hint="eastAsia"/>
        </w:rPr>
        <w:t>的数据拒绝率计算，利用在线实验平台收集</w:t>
      </w:r>
      <w:r>
        <w:rPr>
          <w:rFonts w:hint="eastAsia"/>
        </w:rPr>
        <w:t>216</w:t>
      </w:r>
      <w:r>
        <w:rPr>
          <w:rFonts w:hint="eastAsia"/>
        </w:rPr>
        <w:t>名中国本土长大的、汉语为母语的</w:t>
      </w:r>
      <w:r w:rsidR="00213DBC">
        <w:rPr>
          <w:rFonts w:hint="eastAsia"/>
        </w:rPr>
        <w:t>18</w:t>
      </w:r>
      <w:r w:rsidR="00213DBC">
        <w:rPr>
          <w:rFonts w:hint="eastAsia"/>
        </w:rPr>
        <w:t>～</w:t>
      </w:r>
      <w:r w:rsidR="00213DBC">
        <w:rPr>
          <w:rFonts w:hint="eastAsia"/>
        </w:rPr>
        <w:t>5</w:t>
      </w:r>
      <w:r>
        <w:rPr>
          <w:rFonts w:hint="eastAsia"/>
        </w:rPr>
        <w:t>5</w:t>
      </w:r>
      <w:r>
        <w:rPr>
          <w:rFonts w:hint="eastAsia"/>
        </w:rPr>
        <w:t>岁学历高中及以上的被试。</w:t>
      </w:r>
    </w:p>
    <w:p w14:paraId="3118666E" w14:textId="2637A884" w:rsidR="005413A3" w:rsidRDefault="00213DBC" w:rsidP="00213DBC">
      <w:pPr>
        <w:pStyle w:val="ad"/>
      </w:pPr>
      <w:r>
        <w:rPr>
          <w:rFonts w:hint="eastAsia"/>
        </w:rPr>
        <w:t>3.2</w:t>
      </w:r>
      <w:r w:rsidR="005413A3">
        <w:rPr>
          <w:rFonts w:hint="eastAsia"/>
        </w:rPr>
        <w:t>研究设计</w:t>
      </w:r>
    </w:p>
    <w:p w14:paraId="101E4F1F" w14:textId="2042B69F" w:rsidR="005413A3" w:rsidRDefault="005413A3" w:rsidP="005413A3">
      <w:pPr>
        <w:pStyle w:val="ad"/>
      </w:pPr>
      <w:r>
        <w:rPr>
          <w:rFonts w:hint="eastAsia"/>
        </w:rPr>
        <w:t>实验</w:t>
      </w:r>
      <w:r w:rsidRPr="00213DBC">
        <w:rPr>
          <w:rFonts w:hint="eastAsia"/>
          <w:i/>
        </w:rPr>
        <w:t>e</w:t>
      </w:r>
      <w:r>
        <w:rPr>
          <w:rFonts w:hint="eastAsia"/>
        </w:rPr>
        <w:t>是将实验</w:t>
      </w:r>
      <w:r w:rsidRPr="00213DBC">
        <w:rPr>
          <w:rFonts w:hint="eastAsia"/>
          <w:i/>
        </w:rPr>
        <w:t>a</w:t>
      </w:r>
      <w:r w:rsidRPr="00213DBC">
        <w:rPr>
          <w:rFonts w:hint="eastAsia"/>
          <w:i/>
        </w:rPr>
        <w:t>、</w:t>
      </w:r>
      <w:r w:rsidRPr="00213DBC">
        <w:rPr>
          <w:rFonts w:hint="eastAsia"/>
          <w:i/>
        </w:rPr>
        <w:t>b</w:t>
      </w:r>
      <w:r w:rsidRPr="00213DBC">
        <w:rPr>
          <w:rFonts w:hint="eastAsia"/>
          <w:i/>
        </w:rPr>
        <w:t>、</w:t>
      </w:r>
      <w:r w:rsidRPr="00213DBC">
        <w:rPr>
          <w:rFonts w:hint="eastAsia"/>
          <w:i/>
        </w:rPr>
        <w:t>c</w:t>
      </w:r>
      <w:r w:rsidRPr="00213DBC">
        <w:rPr>
          <w:rFonts w:hint="eastAsia"/>
        </w:rPr>
        <w:t>和</w:t>
      </w:r>
      <w:r w:rsidRPr="00213DBC">
        <w:rPr>
          <w:rFonts w:hint="eastAsia"/>
          <w:i/>
        </w:rPr>
        <w:t>d</w:t>
      </w:r>
      <w:r>
        <w:rPr>
          <w:rFonts w:hint="eastAsia"/>
        </w:rPr>
        <w:t>中涉及的各个自变量进行综合考察</w:t>
      </w:r>
      <w:r w:rsidR="00995157">
        <w:rPr>
          <w:rFonts w:hint="eastAsia"/>
        </w:rPr>
        <w:t>其交互作用</w:t>
      </w:r>
      <w:r>
        <w:rPr>
          <w:rFonts w:hint="eastAsia"/>
        </w:rPr>
        <w:t>。</w:t>
      </w:r>
    </w:p>
    <w:p w14:paraId="75CE24D6" w14:textId="3819A05C" w:rsidR="005413A3" w:rsidRDefault="00213DBC" w:rsidP="005413A3">
      <w:pPr>
        <w:pStyle w:val="ad"/>
      </w:pPr>
      <w:r>
        <w:rPr>
          <w:rFonts w:hint="eastAsia"/>
        </w:rPr>
        <w:t>3.3</w:t>
      </w:r>
      <w:r w:rsidR="005413A3">
        <w:rPr>
          <w:rFonts w:hint="eastAsia"/>
        </w:rPr>
        <w:t>工具及材料</w:t>
      </w:r>
    </w:p>
    <w:p w14:paraId="00681803" w14:textId="77777777" w:rsidR="005413A3" w:rsidRDefault="005413A3" w:rsidP="005413A3">
      <w:pPr>
        <w:pStyle w:val="ad"/>
      </w:pPr>
      <w:r>
        <w:rPr>
          <w:rFonts w:hint="eastAsia"/>
        </w:rPr>
        <w:lastRenderedPageBreak/>
        <w:t>同实验</w:t>
      </w:r>
      <w:r w:rsidRPr="00213DBC">
        <w:rPr>
          <w:rFonts w:hint="eastAsia"/>
          <w:i/>
        </w:rPr>
        <w:t>a</w:t>
      </w:r>
      <w:r>
        <w:rPr>
          <w:rFonts w:hint="eastAsia"/>
        </w:rPr>
        <w:t>。</w:t>
      </w:r>
    </w:p>
    <w:p w14:paraId="346DDEB7" w14:textId="4A29C1B0" w:rsidR="005413A3" w:rsidRDefault="00213DBC" w:rsidP="005413A3">
      <w:pPr>
        <w:pStyle w:val="ad"/>
      </w:pPr>
      <w:r>
        <w:rPr>
          <w:rFonts w:hint="eastAsia"/>
        </w:rPr>
        <w:t>3.4</w:t>
      </w:r>
      <w:r w:rsidR="005413A3">
        <w:rPr>
          <w:rFonts w:hint="eastAsia"/>
        </w:rPr>
        <w:t>研究过程</w:t>
      </w:r>
    </w:p>
    <w:p w14:paraId="1A2CB133" w14:textId="0C552192" w:rsidR="005413A3" w:rsidRDefault="005413A3" w:rsidP="005413A3">
      <w:pPr>
        <w:pStyle w:val="ad"/>
      </w:pPr>
      <w:r>
        <w:rPr>
          <w:rFonts w:hint="eastAsia"/>
        </w:rPr>
        <w:t>被试在完成翻译任务后，对自己的答案进行自我评分。自评完成后，可选择自己期望的评分者是“</w:t>
      </w:r>
      <w:r>
        <w:rPr>
          <w:rFonts w:hint="eastAsia"/>
        </w:rPr>
        <w:t>AI</w:t>
      </w:r>
      <w:r>
        <w:rPr>
          <w:rFonts w:hint="eastAsia"/>
        </w:rPr>
        <w:t>评分系统”还是“大学英语教师”。意愿选择完成后，系统将会随机分配由“</w:t>
      </w:r>
      <w:r>
        <w:rPr>
          <w:rFonts w:hint="eastAsia"/>
        </w:rPr>
        <w:t>AI</w:t>
      </w:r>
      <w:r>
        <w:rPr>
          <w:rFonts w:hint="eastAsia"/>
        </w:rPr>
        <w:t>评分系统”或“大学英语教师”进行评分，分数范围落在</w:t>
      </w:r>
      <w:r>
        <w:rPr>
          <w:rFonts w:hint="eastAsia"/>
        </w:rPr>
        <w:t>2</w:t>
      </w:r>
      <w:r>
        <w:rPr>
          <w:rFonts w:hint="eastAsia"/>
        </w:rPr>
        <w:t>～</w:t>
      </w:r>
      <w:r>
        <w:rPr>
          <w:rFonts w:hint="eastAsia"/>
        </w:rPr>
        <w:t>9</w:t>
      </w:r>
      <w:r>
        <w:rPr>
          <w:rFonts w:hint="eastAsia"/>
        </w:rPr>
        <w:t>分之间。评分后被试对不同</w:t>
      </w:r>
      <w:r w:rsidR="007D299A">
        <w:rPr>
          <w:rFonts w:hint="eastAsia"/>
        </w:rPr>
        <w:t>评分主体</w:t>
      </w:r>
      <w:r>
        <w:rPr>
          <w:rFonts w:hint="eastAsia"/>
        </w:rPr>
        <w:t>的结果满意度和公平性感知进行评价。</w:t>
      </w:r>
    </w:p>
    <w:p w14:paraId="0C7F71E3" w14:textId="63F0D391" w:rsidR="00995157" w:rsidRPr="004872B3" w:rsidRDefault="00995157" w:rsidP="00995157">
      <w:pPr>
        <w:pStyle w:val="21"/>
      </w:pPr>
      <w:r w:rsidRPr="004872B3">
        <w:rPr>
          <w:rFonts w:hint="eastAsia"/>
        </w:rPr>
        <w:t>4.</w:t>
      </w:r>
      <w:r>
        <w:t>2</w:t>
      </w:r>
      <w:r w:rsidR="00280279">
        <w:t xml:space="preserve"> </w:t>
      </w:r>
      <w:r w:rsidRPr="004872B3">
        <w:t>研究</w:t>
      </w:r>
      <w:r>
        <w:rPr>
          <w:rFonts w:hint="eastAsia"/>
        </w:rPr>
        <w:t>二</w:t>
      </w:r>
      <w:r w:rsidRPr="004872B3">
        <w:t>：</w:t>
      </w:r>
      <w:r w:rsidR="00220A20" w:rsidRPr="00220A20">
        <w:rPr>
          <w:rFonts w:hint="eastAsia"/>
        </w:rPr>
        <w:t>AI</w:t>
      </w:r>
      <w:r w:rsidR="00220A20" w:rsidRPr="00220A20">
        <w:rPr>
          <w:rFonts w:hint="eastAsia"/>
        </w:rPr>
        <w:t>与人类</w:t>
      </w:r>
      <w:ins w:id="9" w:author="垠林" w:date="2024-09-24T21:53:00Z" w16du:dateUtc="2024-09-24T13:53:00Z">
        <w:r w:rsidR="009D3D5E">
          <w:rPr>
            <w:rFonts w:hint="eastAsia"/>
          </w:rPr>
          <w:t>协作关系</w:t>
        </w:r>
      </w:ins>
      <w:del w:id="10" w:author="垠林" w:date="2024-09-24T21:53:00Z" w16du:dateUtc="2024-09-24T13:53:00Z">
        <w:r w:rsidR="00220A20" w:rsidDel="009D3D5E">
          <w:rPr>
            <w:rFonts w:hint="eastAsia"/>
          </w:rPr>
          <w:delText>评分</w:delText>
        </w:r>
        <w:r w:rsidR="00220A20" w:rsidRPr="00220A20" w:rsidDel="009D3D5E">
          <w:rPr>
            <w:rFonts w:hint="eastAsia"/>
          </w:rPr>
          <w:delText>主体</w:delText>
        </w:r>
      </w:del>
      <w:r w:rsidR="00220A20" w:rsidRPr="00220A20">
        <w:rPr>
          <w:rFonts w:hint="eastAsia"/>
        </w:rPr>
        <w:t>的内隐</w:t>
      </w:r>
      <w:ins w:id="11" w:author="垠林" w:date="2024-09-24T21:54:00Z" w16du:dateUtc="2024-09-24T13:54:00Z">
        <w:r w:rsidR="009D3D5E">
          <w:rPr>
            <w:rFonts w:hint="eastAsia"/>
          </w:rPr>
          <w:t>态度</w:t>
        </w:r>
      </w:ins>
      <w:r w:rsidR="00220A20" w:rsidRPr="00220A20">
        <w:rPr>
          <w:rFonts w:hint="eastAsia"/>
        </w:rPr>
        <w:t>与外显</w:t>
      </w:r>
      <w:ins w:id="12" w:author="垠林" w:date="2024-09-24T21:54:00Z" w16du:dateUtc="2024-09-24T13:54:00Z">
        <w:r w:rsidR="009D3D5E">
          <w:rPr>
            <w:rFonts w:hint="eastAsia"/>
          </w:rPr>
          <w:t>感知</w:t>
        </w:r>
      </w:ins>
      <w:del w:id="13" w:author="垠林" w:date="2024-09-24T21:54:00Z" w16du:dateUtc="2024-09-24T13:54:00Z">
        <w:r w:rsidR="00220A20" w:rsidRPr="00220A20" w:rsidDel="009D3D5E">
          <w:rPr>
            <w:rFonts w:hint="eastAsia"/>
          </w:rPr>
          <w:delText>态度</w:delText>
        </w:r>
      </w:del>
      <w:r w:rsidR="00220A20">
        <w:rPr>
          <w:rFonts w:hint="eastAsia"/>
        </w:rPr>
        <w:t>的研究</w:t>
      </w:r>
    </w:p>
    <w:p w14:paraId="13A13F92" w14:textId="53310644" w:rsidR="00280279" w:rsidRDefault="00280279" w:rsidP="00995157">
      <w:pPr>
        <w:pStyle w:val="41"/>
        <w:rPr>
          <w:i/>
        </w:rPr>
      </w:pPr>
      <w:r>
        <w:rPr>
          <w:rFonts w:hint="eastAsia"/>
        </w:rPr>
        <w:t>4.2.1</w:t>
      </w:r>
      <w:r>
        <w:t>研究二实验</w:t>
      </w:r>
      <w:r w:rsidRPr="00280279">
        <w:rPr>
          <w:rFonts w:hint="eastAsia"/>
          <w:i/>
        </w:rPr>
        <w:t>a</w:t>
      </w:r>
    </w:p>
    <w:p w14:paraId="54B36942" w14:textId="02627A71" w:rsidR="00995157" w:rsidRDefault="00995157" w:rsidP="00995157">
      <w:pPr>
        <w:pStyle w:val="41"/>
      </w:pPr>
      <w:r>
        <w:rPr>
          <w:rFonts w:hint="eastAsia"/>
        </w:rPr>
        <w:t>1.</w:t>
      </w:r>
      <w:r>
        <w:rPr>
          <w:rFonts w:hint="eastAsia"/>
        </w:rPr>
        <w:t>研究目的</w:t>
      </w:r>
    </w:p>
    <w:p w14:paraId="1F46B8F2" w14:textId="30B268D1" w:rsidR="00995157" w:rsidRDefault="00995157" w:rsidP="00995157">
      <w:pPr>
        <w:pStyle w:val="ad"/>
      </w:pPr>
      <w:r>
        <w:rPr>
          <w:rFonts w:hint="eastAsia"/>
        </w:rPr>
        <w:t>①探究个体对于</w:t>
      </w:r>
      <w:r>
        <w:rPr>
          <w:rFonts w:hint="eastAsia"/>
        </w:rPr>
        <w:t>AI</w:t>
      </w:r>
      <w:r>
        <w:rPr>
          <w:rFonts w:hint="eastAsia"/>
        </w:rPr>
        <w:t>评分的内隐态度；②探究个体对</w:t>
      </w:r>
      <w:r>
        <w:rPr>
          <w:rFonts w:hint="eastAsia"/>
        </w:rPr>
        <w:t>AI</w:t>
      </w:r>
      <w:r>
        <w:rPr>
          <w:rFonts w:hint="eastAsia"/>
        </w:rPr>
        <w:t>评分与</w:t>
      </w:r>
      <w:r w:rsidR="000F44FA">
        <w:rPr>
          <w:rFonts w:hint="eastAsia"/>
        </w:rPr>
        <w:t>人类</w:t>
      </w:r>
      <w:r>
        <w:rPr>
          <w:rFonts w:hint="eastAsia"/>
        </w:rPr>
        <w:t>评分的内隐态度差异。</w:t>
      </w:r>
    </w:p>
    <w:p w14:paraId="7731D409" w14:textId="23330E08" w:rsidR="00995157" w:rsidRDefault="00995157" w:rsidP="00995157">
      <w:pPr>
        <w:pStyle w:val="41"/>
      </w:pPr>
      <w:r>
        <w:rPr>
          <w:rFonts w:hint="eastAsia"/>
        </w:rPr>
        <w:t>2</w:t>
      </w:r>
      <w:r>
        <w:t>.</w:t>
      </w:r>
      <w:r>
        <w:rPr>
          <w:rFonts w:hint="eastAsia"/>
        </w:rPr>
        <w:t>研究假设</w:t>
      </w:r>
    </w:p>
    <w:p w14:paraId="1A2953FC" w14:textId="476BE4B4" w:rsidR="00995157" w:rsidRDefault="00995157" w:rsidP="00995157">
      <w:pPr>
        <w:pStyle w:val="ad"/>
      </w:pPr>
      <w:r>
        <w:rPr>
          <w:rFonts w:hint="eastAsia"/>
        </w:rPr>
        <w:t>①个体对于</w:t>
      </w:r>
      <w:r>
        <w:rPr>
          <w:rFonts w:hint="eastAsia"/>
        </w:rPr>
        <w:t>AI</w:t>
      </w:r>
      <w:r w:rsidR="00203923">
        <w:rPr>
          <w:rFonts w:hint="eastAsia"/>
        </w:rPr>
        <w:t>上位</w:t>
      </w:r>
      <w:r>
        <w:rPr>
          <w:rFonts w:hint="eastAsia"/>
        </w:rPr>
        <w:t>评分持</w:t>
      </w:r>
      <w:r w:rsidR="001F2001">
        <w:rPr>
          <w:rFonts w:hint="eastAsia"/>
        </w:rPr>
        <w:t>有</w:t>
      </w:r>
      <w:r w:rsidR="00203923">
        <w:rPr>
          <w:rFonts w:hint="eastAsia"/>
        </w:rPr>
        <w:t>相对负面的</w:t>
      </w:r>
      <w:r w:rsidR="00280279">
        <w:rPr>
          <w:rFonts w:hint="eastAsia"/>
        </w:rPr>
        <w:t>内隐</w:t>
      </w:r>
      <w:r>
        <w:rPr>
          <w:rFonts w:hint="eastAsia"/>
        </w:rPr>
        <w:t>态度</w:t>
      </w:r>
      <w:r w:rsidR="00280279">
        <w:rPr>
          <w:rFonts w:hint="eastAsia"/>
        </w:rPr>
        <w:t>；</w:t>
      </w:r>
      <w:r>
        <w:rPr>
          <w:rFonts w:hint="eastAsia"/>
        </w:rPr>
        <w:t>②</w:t>
      </w:r>
      <w:r w:rsidR="001F2001">
        <w:rPr>
          <w:rFonts w:hint="eastAsia"/>
        </w:rPr>
        <w:t>个体对于</w:t>
      </w:r>
      <w:r w:rsidR="000F44FA">
        <w:rPr>
          <w:rFonts w:hint="eastAsia"/>
        </w:rPr>
        <w:t>人类</w:t>
      </w:r>
      <w:r w:rsidR="001F2001">
        <w:rPr>
          <w:rFonts w:hint="eastAsia"/>
        </w:rPr>
        <w:t>上位持有相对正面的内隐态度</w:t>
      </w:r>
      <w:r>
        <w:rPr>
          <w:rFonts w:hint="eastAsia"/>
        </w:rPr>
        <w:t>。</w:t>
      </w:r>
    </w:p>
    <w:p w14:paraId="3E87B16E" w14:textId="08A530E6" w:rsidR="00995157" w:rsidRDefault="00995157" w:rsidP="00995157">
      <w:pPr>
        <w:pStyle w:val="41"/>
      </w:pPr>
      <w:r>
        <w:rPr>
          <w:rFonts w:hint="eastAsia"/>
        </w:rPr>
        <w:t>3.</w:t>
      </w:r>
      <w:r>
        <w:rPr>
          <w:rFonts w:hint="eastAsia"/>
        </w:rPr>
        <w:t>研究方案</w:t>
      </w:r>
    </w:p>
    <w:p w14:paraId="76AE9C5A" w14:textId="6D21A740" w:rsidR="00995157" w:rsidRDefault="00280279" w:rsidP="00995157">
      <w:pPr>
        <w:pStyle w:val="ad"/>
      </w:pPr>
      <w:r>
        <w:rPr>
          <w:rFonts w:hint="eastAsia"/>
        </w:rPr>
        <w:t>3.1</w:t>
      </w:r>
      <w:r w:rsidR="00995157">
        <w:rPr>
          <w:rFonts w:hint="eastAsia"/>
        </w:rPr>
        <w:t>参与者</w:t>
      </w:r>
      <w:r w:rsidR="00995157">
        <w:rPr>
          <w:rFonts w:hint="eastAsia"/>
        </w:rPr>
        <w:t>/</w:t>
      </w:r>
      <w:r w:rsidR="00995157">
        <w:rPr>
          <w:rFonts w:hint="eastAsia"/>
        </w:rPr>
        <w:t>被试</w:t>
      </w:r>
    </w:p>
    <w:p w14:paraId="23B12F45" w14:textId="50AC51BA" w:rsidR="00995157" w:rsidRDefault="00995157" w:rsidP="00995157">
      <w:pPr>
        <w:pStyle w:val="ad"/>
      </w:pPr>
      <w:r>
        <w:rPr>
          <w:rFonts w:hint="eastAsia"/>
        </w:rPr>
        <w:t>使用</w:t>
      </w:r>
      <w:r>
        <w:rPr>
          <w:rFonts w:hint="eastAsia"/>
        </w:rPr>
        <w:t>GPower3.1</w:t>
      </w:r>
      <w:r>
        <w:rPr>
          <w:rFonts w:hint="eastAsia"/>
        </w:rPr>
        <w:t>计算被试量，选择配对样本</w:t>
      </w:r>
      <w:r w:rsidRPr="00203923">
        <w:rPr>
          <w:rFonts w:hint="eastAsia"/>
          <w:i/>
        </w:rPr>
        <w:t>t</w:t>
      </w:r>
      <w:r>
        <w:rPr>
          <w:rFonts w:hint="eastAsia"/>
        </w:rPr>
        <w:t>检验（双尾），</w:t>
      </w:r>
      <w:proofErr w:type="spellStart"/>
      <w:r>
        <w:rPr>
          <w:rFonts w:hint="eastAsia"/>
        </w:rPr>
        <w:t>dz</w:t>
      </w:r>
      <w:proofErr w:type="spellEnd"/>
      <w:r>
        <w:rPr>
          <w:rFonts w:hint="eastAsia"/>
        </w:rPr>
        <w:t xml:space="preserve"> = 0.5</w:t>
      </w:r>
      <w:r>
        <w:rPr>
          <w:rFonts w:hint="eastAsia"/>
        </w:rPr>
        <w:t>，</w:t>
      </w:r>
      <w:r w:rsidRPr="00203923">
        <w:rPr>
          <w:i/>
        </w:rPr>
        <w:t xml:space="preserve">α </w:t>
      </w:r>
      <w:r>
        <w:rPr>
          <w:rFonts w:hint="eastAsia"/>
        </w:rPr>
        <w:t xml:space="preserve">= </w:t>
      </w:r>
      <w:r>
        <w:rPr>
          <w:rFonts w:hint="eastAsia"/>
        </w:rPr>
        <w:lastRenderedPageBreak/>
        <w:t>0.05</w:t>
      </w:r>
      <w:r>
        <w:rPr>
          <w:rFonts w:hint="eastAsia"/>
        </w:rPr>
        <w:t>，</w:t>
      </w:r>
      <w:r>
        <w:rPr>
          <w:rFonts w:hint="eastAsia"/>
        </w:rPr>
        <w:t>1-</w:t>
      </w:r>
      <w:r w:rsidRPr="00203923">
        <w:rPr>
          <w:i/>
        </w:rPr>
        <w:t>β</w:t>
      </w:r>
      <w:r>
        <w:rPr>
          <w:rFonts w:hint="eastAsia"/>
        </w:rPr>
        <w:t xml:space="preserve"> = 0.8</w:t>
      </w:r>
      <w:r>
        <w:rPr>
          <w:rFonts w:hint="eastAsia"/>
        </w:rPr>
        <w:t>，计算得到最小被试量为</w:t>
      </w:r>
      <w:r>
        <w:rPr>
          <w:rFonts w:hint="eastAsia"/>
        </w:rPr>
        <w:t>34</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40</w:t>
      </w:r>
      <w:r>
        <w:rPr>
          <w:rFonts w:hint="eastAsia"/>
        </w:rPr>
        <w:t>名中国本土长大的、汉语为母语的</w:t>
      </w:r>
      <w:r>
        <w:rPr>
          <w:rFonts w:hint="eastAsia"/>
        </w:rPr>
        <w:t>18</w:t>
      </w:r>
      <w:r w:rsidR="00203923">
        <w:rPr>
          <w:rFonts w:hint="eastAsia"/>
        </w:rPr>
        <w:t>～</w:t>
      </w:r>
      <w:r w:rsidR="00FB453D">
        <w:t>5</w:t>
      </w:r>
      <w:r w:rsidR="00203923">
        <w:t>5</w:t>
      </w:r>
      <w:r>
        <w:rPr>
          <w:rFonts w:hint="eastAsia"/>
        </w:rPr>
        <w:t>岁学历高中及以上的被试。</w:t>
      </w:r>
    </w:p>
    <w:p w14:paraId="5F6F263B" w14:textId="3F1A247B" w:rsidR="00995157" w:rsidRDefault="00280279" w:rsidP="00995157">
      <w:pPr>
        <w:pStyle w:val="ad"/>
      </w:pPr>
      <w:r>
        <w:rPr>
          <w:rFonts w:hint="eastAsia"/>
        </w:rPr>
        <w:t>3.2</w:t>
      </w:r>
      <w:r w:rsidR="00995157">
        <w:rPr>
          <w:rFonts w:hint="eastAsia"/>
        </w:rPr>
        <w:t>研究设计</w:t>
      </w:r>
    </w:p>
    <w:p w14:paraId="461AA02B" w14:textId="77777777" w:rsidR="00995157" w:rsidRDefault="00995157" w:rsidP="00995157">
      <w:pPr>
        <w:pStyle w:val="ad"/>
      </w:pPr>
      <w:r>
        <w:rPr>
          <w:rFonts w:hint="eastAsia"/>
        </w:rPr>
        <w:t>该</w:t>
      </w:r>
      <w:r>
        <w:rPr>
          <w:rFonts w:hint="eastAsia"/>
        </w:rPr>
        <w:t>IAT</w:t>
      </w:r>
      <w:r>
        <w:rPr>
          <w:rFonts w:hint="eastAsia"/>
        </w:rPr>
        <w:t>研究有两个自变量，采用被试内设计。第一个自变量为概念图，包括两个水平：第一个是</w:t>
      </w:r>
      <w:r>
        <w:rPr>
          <w:rFonts w:hint="eastAsia"/>
        </w:rPr>
        <w:t>AI</w:t>
      </w:r>
      <w:r>
        <w:rPr>
          <w:rFonts w:hint="eastAsia"/>
        </w:rPr>
        <w:t>，第二个是人。第二个自变量为属性词，包括两个水平：第一个是点评词（“评分”），第二个是受评词（“受评”）。该研究的因变量为</w:t>
      </w:r>
      <w:r>
        <w:rPr>
          <w:rFonts w:hint="eastAsia"/>
        </w:rPr>
        <w:t>IAT</w:t>
      </w:r>
      <w:r>
        <w:rPr>
          <w:rFonts w:hint="eastAsia"/>
        </w:rPr>
        <w:t>效应。</w:t>
      </w:r>
    </w:p>
    <w:p w14:paraId="067F5955" w14:textId="68F6619E" w:rsidR="00995157" w:rsidRDefault="00280279" w:rsidP="00995157">
      <w:pPr>
        <w:pStyle w:val="ad"/>
      </w:pPr>
      <w:r>
        <w:rPr>
          <w:rFonts w:hint="eastAsia"/>
        </w:rPr>
        <w:t>3.3</w:t>
      </w:r>
      <w:r w:rsidR="00995157">
        <w:rPr>
          <w:rFonts w:hint="eastAsia"/>
        </w:rPr>
        <w:t>工具及材料</w:t>
      </w:r>
    </w:p>
    <w:p w14:paraId="5E92BED6" w14:textId="495E0D72" w:rsidR="00280279" w:rsidRDefault="00995157" w:rsidP="00995157">
      <w:pPr>
        <w:pStyle w:val="ad"/>
      </w:pPr>
      <w:r>
        <w:rPr>
          <w:rFonts w:hint="eastAsia"/>
        </w:rPr>
        <w:t>本研究通过在线问卷收集平台进行，以对</w:t>
      </w:r>
      <w:r>
        <w:rPr>
          <w:rFonts w:hint="eastAsia"/>
        </w:rPr>
        <w:t>AI</w:t>
      </w:r>
      <w:r>
        <w:rPr>
          <w:rFonts w:hint="eastAsia"/>
        </w:rPr>
        <w:t>评分的内隐态度为主题，为了让</w:t>
      </w:r>
      <w:r>
        <w:rPr>
          <w:rFonts w:hint="eastAsia"/>
        </w:rPr>
        <w:t>AI</w:t>
      </w:r>
      <w:r>
        <w:rPr>
          <w:rFonts w:hint="eastAsia"/>
        </w:rPr>
        <w:t>点评的行为更加真实，这里使用类人机器人的图片作为</w:t>
      </w:r>
      <w:r>
        <w:rPr>
          <w:rFonts w:hint="eastAsia"/>
        </w:rPr>
        <w:t>AI</w:t>
      </w:r>
      <w:r>
        <w:rPr>
          <w:rFonts w:hint="eastAsia"/>
        </w:rPr>
        <w:t>的概念词。</w:t>
      </w:r>
      <w:r>
        <w:rPr>
          <w:rFonts w:hint="eastAsia"/>
        </w:rPr>
        <w:t>IAT</w:t>
      </w:r>
      <w:r>
        <w:rPr>
          <w:rFonts w:hint="eastAsia"/>
        </w:rPr>
        <w:t>实验中呈现的刺激材料共有四种：人的图片、类人机器人图片、受评词、点评词（具体词表见附录），共包含相容和不相容两种情况，共包含</w:t>
      </w:r>
      <w:r>
        <w:rPr>
          <w:rFonts w:hint="eastAsia"/>
        </w:rPr>
        <w:t>7</w:t>
      </w:r>
      <w:r>
        <w:rPr>
          <w:rFonts w:hint="eastAsia"/>
        </w:rPr>
        <w:t>个实验组块，共计</w:t>
      </w:r>
      <w:r>
        <w:rPr>
          <w:rFonts w:hint="eastAsia"/>
        </w:rPr>
        <w:t>180</w:t>
      </w:r>
      <w:r>
        <w:rPr>
          <w:rFonts w:hint="eastAsia"/>
        </w:rPr>
        <w:t>个试次。</w:t>
      </w:r>
    </w:p>
    <w:p w14:paraId="1B91F483" w14:textId="24FE2A7C" w:rsidR="00995157" w:rsidRPr="00280279" w:rsidRDefault="00280279" w:rsidP="00280279">
      <w:pPr>
        <w:pStyle w:val="a0"/>
        <w:ind w:left="1470" w:right="1470"/>
        <w:rPr>
          <w:rFonts w:eastAsia="仿宋"/>
          <w:sz w:val="28"/>
        </w:rPr>
      </w:pPr>
      <w:r>
        <w:br w:type="page"/>
      </w:r>
    </w:p>
    <w:tbl>
      <w:tblPr>
        <w:tblpPr w:leftFromText="181" w:rightFromText="181" w:vertAnchor="text" w:tblpY="279"/>
        <w:tblW w:w="5000" w:type="pct"/>
        <w:tblLook w:val="0000" w:firstRow="0" w:lastRow="0" w:firstColumn="0" w:lastColumn="0" w:noHBand="0" w:noVBand="0"/>
      </w:tblPr>
      <w:tblGrid>
        <w:gridCol w:w="766"/>
        <w:gridCol w:w="1272"/>
        <w:gridCol w:w="1666"/>
        <w:gridCol w:w="1272"/>
        <w:gridCol w:w="766"/>
        <w:gridCol w:w="1778"/>
        <w:gridCol w:w="1778"/>
      </w:tblGrid>
      <w:tr w:rsidR="00280279" w:rsidRPr="00280279" w14:paraId="5AC7194E" w14:textId="77777777" w:rsidTr="00006225">
        <w:trPr>
          <w:trHeight w:val="300"/>
        </w:trPr>
        <w:tc>
          <w:tcPr>
            <w:tcW w:w="5000" w:type="pct"/>
            <w:gridSpan w:val="7"/>
            <w:tcBorders>
              <w:top w:val="nil"/>
              <w:left w:val="nil"/>
              <w:bottom w:val="single" w:sz="8" w:space="0" w:color="auto"/>
              <w:right w:val="nil"/>
            </w:tcBorders>
            <w:noWrap/>
            <w:vAlign w:val="bottom"/>
          </w:tcPr>
          <w:p w14:paraId="5624BF2E" w14:textId="77777777" w:rsidR="00280279" w:rsidRPr="00280279" w:rsidRDefault="00280279" w:rsidP="00006225">
            <w:pPr>
              <w:jc w:val="center"/>
              <w:rPr>
                <w:rFonts w:eastAsia="仿宋"/>
                <w:b/>
                <w:szCs w:val="21"/>
              </w:rPr>
            </w:pPr>
            <w:r w:rsidRPr="00280279">
              <w:rPr>
                <w:rFonts w:eastAsia="仿宋"/>
                <w:b/>
                <w:szCs w:val="21"/>
              </w:rPr>
              <w:lastRenderedPageBreak/>
              <w:t>表</w:t>
            </w:r>
            <w:r w:rsidRPr="00280279">
              <w:rPr>
                <w:rFonts w:eastAsia="仿宋"/>
                <w:b/>
                <w:szCs w:val="21"/>
              </w:rPr>
              <w:t xml:space="preserve"> 1-1  IAT </w:t>
            </w:r>
            <w:r w:rsidRPr="00280279">
              <w:rPr>
                <w:rFonts w:eastAsia="仿宋"/>
                <w:b/>
                <w:szCs w:val="21"/>
              </w:rPr>
              <w:t>实验序列</w:t>
            </w:r>
          </w:p>
        </w:tc>
      </w:tr>
      <w:tr w:rsidR="00280279" w:rsidRPr="00280279" w14:paraId="4EB01857" w14:textId="77777777" w:rsidTr="00006225">
        <w:trPr>
          <w:trHeight w:val="288"/>
        </w:trPr>
        <w:tc>
          <w:tcPr>
            <w:tcW w:w="412" w:type="pct"/>
            <w:tcBorders>
              <w:top w:val="single" w:sz="8" w:space="0" w:color="auto"/>
              <w:left w:val="nil"/>
              <w:bottom w:val="single" w:sz="4" w:space="0" w:color="auto"/>
              <w:right w:val="nil"/>
            </w:tcBorders>
            <w:noWrap/>
            <w:vAlign w:val="bottom"/>
          </w:tcPr>
          <w:p w14:paraId="2322BE1F" w14:textId="77777777" w:rsidR="00280279" w:rsidRPr="00280279" w:rsidRDefault="00280279" w:rsidP="00006225">
            <w:pPr>
              <w:widowControl/>
              <w:jc w:val="center"/>
              <w:rPr>
                <w:rFonts w:eastAsia="仿宋"/>
                <w:b/>
                <w:kern w:val="0"/>
                <w:szCs w:val="21"/>
              </w:rPr>
            </w:pPr>
            <w:r w:rsidRPr="00280279">
              <w:rPr>
                <w:rFonts w:eastAsia="仿宋"/>
                <w:b/>
                <w:kern w:val="0"/>
                <w:szCs w:val="21"/>
              </w:rPr>
              <w:t>组别</w:t>
            </w:r>
          </w:p>
        </w:tc>
        <w:tc>
          <w:tcPr>
            <w:tcW w:w="684" w:type="pct"/>
            <w:tcBorders>
              <w:top w:val="single" w:sz="8" w:space="0" w:color="auto"/>
              <w:left w:val="nil"/>
              <w:bottom w:val="single" w:sz="4" w:space="0" w:color="auto"/>
              <w:right w:val="nil"/>
            </w:tcBorders>
            <w:noWrap/>
            <w:vAlign w:val="bottom"/>
          </w:tcPr>
          <w:p w14:paraId="06E47D9D" w14:textId="77777777" w:rsidR="00280279" w:rsidRPr="00280279" w:rsidRDefault="00280279" w:rsidP="00006225">
            <w:pPr>
              <w:widowControl/>
              <w:jc w:val="center"/>
              <w:rPr>
                <w:rFonts w:eastAsia="仿宋"/>
                <w:b/>
                <w:kern w:val="0"/>
                <w:szCs w:val="21"/>
              </w:rPr>
            </w:pPr>
            <w:r w:rsidRPr="00280279">
              <w:rPr>
                <w:rFonts w:eastAsia="仿宋"/>
                <w:b/>
                <w:kern w:val="0"/>
                <w:szCs w:val="21"/>
              </w:rPr>
              <w:t>任务性质</w:t>
            </w:r>
          </w:p>
        </w:tc>
        <w:tc>
          <w:tcPr>
            <w:tcW w:w="896" w:type="pct"/>
            <w:tcBorders>
              <w:top w:val="single" w:sz="8" w:space="0" w:color="auto"/>
              <w:left w:val="nil"/>
              <w:bottom w:val="single" w:sz="4" w:space="0" w:color="auto"/>
              <w:right w:val="nil"/>
            </w:tcBorders>
            <w:noWrap/>
            <w:vAlign w:val="bottom"/>
          </w:tcPr>
          <w:p w14:paraId="06B3950E" w14:textId="77777777" w:rsidR="00280279" w:rsidRPr="00280279" w:rsidRDefault="00280279" w:rsidP="00006225">
            <w:pPr>
              <w:widowControl/>
              <w:jc w:val="center"/>
              <w:rPr>
                <w:rFonts w:eastAsia="仿宋"/>
                <w:b/>
                <w:kern w:val="0"/>
                <w:szCs w:val="21"/>
              </w:rPr>
            </w:pPr>
            <w:r w:rsidRPr="00280279">
              <w:rPr>
                <w:rFonts w:eastAsia="仿宋"/>
                <w:b/>
                <w:kern w:val="0"/>
                <w:szCs w:val="21"/>
              </w:rPr>
              <w:t>任务类型</w:t>
            </w:r>
          </w:p>
        </w:tc>
        <w:tc>
          <w:tcPr>
            <w:tcW w:w="684" w:type="pct"/>
            <w:tcBorders>
              <w:top w:val="single" w:sz="8" w:space="0" w:color="auto"/>
              <w:left w:val="nil"/>
              <w:bottom w:val="single" w:sz="4" w:space="0" w:color="auto"/>
              <w:right w:val="nil"/>
            </w:tcBorders>
            <w:noWrap/>
            <w:vAlign w:val="bottom"/>
          </w:tcPr>
          <w:p w14:paraId="3269E339" w14:textId="77777777" w:rsidR="00280279" w:rsidRPr="00280279" w:rsidRDefault="00280279" w:rsidP="00006225">
            <w:pPr>
              <w:widowControl/>
              <w:jc w:val="center"/>
              <w:rPr>
                <w:rFonts w:eastAsia="仿宋"/>
                <w:b/>
                <w:kern w:val="0"/>
                <w:szCs w:val="21"/>
              </w:rPr>
            </w:pPr>
            <w:r w:rsidRPr="00280279">
              <w:rPr>
                <w:rFonts w:eastAsia="仿宋"/>
                <w:b/>
                <w:kern w:val="0"/>
                <w:szCs w:val="21"/>
              </w:rPr>
              <w:t>试验次数</w:t>
            </w:r>
          </w:p>
        </w:tc>
        <w:tc>
          <w:tcPr>
            <w:tcW w:w="412" w:type="pct"/>
            <w:tcBorders>
              <w:top w:val="single" w:sz="8" w:space="0" w:color="auto"/>
              <w:left w:val="nil"/>
              <w:bottom w:val="single" w:sz="4" w:space="0" w:color="auto"/>
              <w:right w:val="nil"/>
            </w:tcBorders>
            <w:noWrap/>
            <w:vAlign w:val="bottom"/>
          </w:tcPr>
          <w:p w14:paraId="233ED0D5" w14:textId="77777777" w:rsidR="00280279" w:rsidRPr="00280279" w:rsidRDefault="00280279" w:rsidP="00006225">
            <w:pPr>
              <w:widowControl/>
              <w:jc w:val="center"/>
              <w:rPr>
                <w:rFonts w:eastAsia="仿宋"/>
                <w:b/>
                <w:kern w:val="0"/>
                <w:szCs w:val="21"/>
              </w:rPr>
            </w:pPr>
            <w:r w:rsidRPr="00280279">
              <w:rPr>
                <w:rFonts w:eastAsia="仿宋"/>
                <w:b/>
                <w:kern w:val="0"/>
                <w:szCs w:val="21"/>
              </w:rPr>
              <w:t>功能</w:t>
            </w:r>
          </w:p>
        </w:tc>
        <w:tc>
          <w:tcPr>
            <w:tcW w:w="956" w:type="pct"/>
            <w:tcBorders>
              <w:top w:val="single" w:sz="8" w:space="0" w:color="auto"/>
              <w:left w:val="nil"/>
              <w:bottom w:val="single" w:sz="4" w:space="0" w:color="auto"/>
              <w:right w:val="nil"/>
            </w:tcBorders>
            <w:noWrap/>
            <w:vAlign w:val="bottom"/>
          </w:tcPr>
          <w:p w14:paraId="3BDE4E07" w14:textId="77777777" w:rsidR="00280279" w:rsidRPr="00280279" w:rsidRDefault="00280279" w:rsidP="00006225">
            <w:pPr>
              <w:widowControl/>
              <w:jc w:val="center"/>
              <w:rPr>
                <w:rFonts w:eastAsia="仿宋"/>
                <w:b/>
                <w:kern w:val="0"/>
                <w:szCs w:val="21"/>
              </w:rPr>
            </w:pPr>
            <w:r w:rsidRPr="00280279">
              <w:rPr>
                <w:rFonts w:eastAsia="仿宋"/>
                <w:b/>
                <w:kern w:val="0"/>
                <w:szCs w:val="21"/>
              </w:rPr>
              <w:t>左键对应项目</w:t>
            </w:r>
          </w:p>
        </w:tc>
        <w:tc>
          <w:tcPr>
            <w:tcW w:w="956" w:type="pct"/>
            <w:tcBorders>
              <w:top w:val="single" w:sz="8" w:space="0" w:color="auto"/>
              <w:left w:val="nil"/>
              <w:bottom w:val="single" w:sz="4" w:space="0" w:color="auto"/>
              <w:right w:val="nil"/>
            </w:tcBorders>
            <w:noWrap/>
            <w:vAlign w:val="bottom"/>
          </w:tcPr>
          <w:p w14:paraId="5A64236E" w14:textId="77777777" w:rsidR="00280279" w:rsidRPr="00280279" w:rsidRDefault="00280279" w:rsidP="00006225">
            <w:pPr>
              <w:widowControl/>
              <w:jc w:val="center"/>
              <w:rPr>
                <w:rFonts w:eastAsia="仿宋"/>
                <w:b/>
                <w:kern w:val="0"/>
                <w:szCs w:val="21"/>
              </w:rPr>
            </w:pPr>
            <w:r w:rsidRPr="00280279">
              <w:rPr>
                <w:rFonts w:eastAsia="仿宋"/>
                <w:b/>
                <w:kern w:val="0"/>
                <w:szCs w:val="21"/>
              </w:rPr>
              <w:t>右键对应项目</w:t>
            </w:r>
          </w:p>
        </w:tc>
      </w:tr>
      <w:tr w:rsidR="00280279" w:rsidRPr="00280279" w14:paraId="70F8B4F3" w14:textId="77777777" w:rsidTr="00006225">
        <w:trPr>
          <w:trHeight w:val="288"/>
        </w:trPr>
        <w:tc>
          <w:tcPr>
            <w:tcW w:w="412" w:type="pct"/>
            <w:tcBorders>
              <w:top w:val="single" w:sz="4" w:space="0" w:color="auto"/>
              <w:left w:val="nil"/>
              <w:bottom w:val="nil"/>
              <w:right w:val="nil"/>
            </w:tcBorders>
            <w:noWrap/>
            <w:vAlign w:val="bottom"/>
          </w:tcPr>
          <w:p w14:paraId="54A2923A" w14:textId="77777777" w:rsidR="00280279" w:rsidRPr="00280279" w:rsidRDefault="00280279" w:rsidP="00006225">
            <w:pPr>
              <w:widowControl/>
              <w:jc w:val="center"/>
              <w:rPr>
                <w:rFonts w:eastAsia="仿宋"/>
                <w:b/>
                <w:kern w:val="0"/>
                <w:szCs w:val="21"/>
              </w:rPr>
            </w:pPr>
            <w:r w:rsidRPr="00280279">
              <w:rPr>
                <w:rFonts w:eastAsia="仿宋"/>
                <w:kern w:val="0"/>
                <w:szCs w:val="21"/>
              </w:rPr>
              <w:t>B1</w:t>
            </w:r>
          </w:p>
        </w:tc>
        <w:tc>
          <w:tcPr>
            <w:tcW w:w="684" w:type="pct"/>
            <w:vMerge w:val="restart"/>
            <w:tcBorders>
              <w:top w:val="single" w:sz="4" w:space="0" w:color="auto"/>
              <w:left w:val="nil"/>
              <w:right w:val="nil"/>
            </w:tcBorders>
            <w:noWrap/>
            <w:vAlign w:val="center"/>
          </w:tcPr>
          <w:p w14:paraId="7BD0A5FD" w14:textId="77777777" w:rsidR="00280279" w:rsidRPr="00280279" w:rsidRDefault="00280279" w:rsidP="00006225">
            <w:pPr>
              <w:widowControl/>
              <w:jc w:val="center"/>
              <w:rPr>
                <w:rFonts w:eastAsia="仿宋"/>
                <w:b/>
                <w:kern w:val="0"/>
                <w:szCs w:val="21"/>
              </w:rPr>
            </w:pPr>
            <w:r w:rsidRPr="00280279">
              <w:rPr>
                <w:rFonts w:eastAsia="仿宋"/>
                <w:kern w:val="0"/>
                <w:szCs w:val="21"/>
              </w:rPr>
              <w:t>相容</w:t>
            </w:r>
          </w:p>
        </w:tc>
        <w:tc>
          <w:tcPr>
            <w:tcW w:w="896" w:type="pct"/>
            <w:tcBorders>
              <w:top w:val="single" w:sz="4" w:space="0" w:color="auto"/>
              <w:left w:val="nil"/>
              <w:bottom w:val="nil"/>
              <w:right w:val="nil"/>
            </w:tcBorders>
            <w:noWrap/>
            <w:vAlign w:val="bottom"/>
          </w:tcPr>
          <w:p w14:paraId="0E7CE2D5" w14:textId="77777777" w:rsidR="00280279" w:rsidRPr="00280279" w:rsidRDefault="00280279" w:rsidP="00006225">
            <w:pPr>
              <w:widowControl/>
              <w:jc w:val="center"/>
              <w:rPr>
                <w:rFonts w:eastAsia="仿宋"/>
                <w:b/>
                <w:kern w:val="0"/>
                <w:szCs w:val="21"/>
              </w:rPr>
            </w:pPr>
            <w:r w:rsidRPr="00280279">
              <w:rPr>
                <w:rFonts w:eastAsia="仿宋"/>
                <w:kern w:val="0"/>
                <w:szCs w:val="21"/>
              </w:rPr>
              <w:t>属性词分类</w:t>
            </w:r>
          </w:p>
        </w:tc>
        <w:tc>
          <w:tcPr>
            <w:tcW w:w="684" w:type="pct"/>
            <w:tcBorders>
              <w:top w:val="single" w:sz="4" w:space="0" w:color="auto"/>
              <w:left w:val="nil"/>
              <w:bottom w:val="nil"/>
              <w:right w:val="nil"/>
            </w:tcBorders>
            <w:noWrap/>
            <w:vAlign w:val="bottom"/>
          </w:tcPr>
          <w:p w14:paraId="6816CC0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4D9E5A1F"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4EF443D5" w14:textId="77777777" w:rsidR="00280279" w:rsidRPr="00280279" w:rsidRDefault="00280279" w:rsidP="00006225">
            <w:pPr>
              <w:widowControl/>
              <w:jc w:val="center"/>
              <w:rPr>
                <w:rFonts w:eastAsia="仿宋"/>
                <w:bCs/>
                <w:kern w:val="0"/>
                <w:szCs w:val="21"/>
              </w:rPr>
            </w:pPr>
            <w:r w:rsidRPr="00280279">
              <w:rPr>
                <w:rFonts w:eastAsia="仿宋"/>
                <w:bCs/>
                <w:kern w:val="0"/>
                <w:szCs w:val="21"/>
              </w:rPr>
              <w:t>点评</w:t>
            </w:r>
          </w:p>
        </w:tc>
        <w:tc>
          <w:tcPr>
            <w:tcW w:w="956" w:type="pct"/>
            <w:tcBorders>
              <w:top w:val="single" w:sz="4" w:space="0" w:color="auto"/>
              <w:left w:val="nil"/>
              <w:bottom w:val="nil"/>
              <w:right w:val="nil"/>
            </w:tcBorders>
            <w:noWrap/>
            <w:vAlign w:val="bottom"/>
          </w:tcPr>
          <w:p w14:paraId="0BDB23CA" w14:textId="77777777" w:rsidR="00280279" w:rsidRPr="00280279" w:rsidRDefault="00280279" w:rsidP="00006225">
            <w:pPr>
              <w:widowControl/>
              <w:jc w:val="center"/>
              <w:rPr>
                <w:rFonts w:eastAsia="仿宋"/>
                <w:bCs/>
                <w:kern w:val="0"/>
                <w:szCs w:val="21"/>
              </w:rPr>
            </w:pPr>
            <w:r w:rsidRPr="00280279">
              <w:rPr>
                <w:rFonts w:eastAsia="仿宋"/>
                <w:bCs/>
                <w:kern w:val="0"/>
                <w:szCs w:val="21"/>
              </w:rPr>
              <w:t>受评</w:t>
            </w:r>
          </w:p>
        </w:tc>
      </w:tr>
      <w:tr w:rsidR="00280279" w:rsidRPr="00280279" w14:paraId="15B3874A" w14:textId="77777777" w:rsidTr="00006225">
        <w:trPr>
          <w:trHeight w:val="288"/>
        </w:trPr>
        <w:tc>
          <w:tcPr>
            <w:tcW w:w="412" w:type="pct"/>
            <w:tcBorders>
              <w:top w:val="nil"/>
              <w:left w:val="nil"/>
              <w:bottom w:val="nil"/>
              <w:right w:val="nil"/>
            </w:tcBorders>
            <w:noWrap/>
            <w:vAlign w:val="bottom"/>
          </w:tcPr>
          <w:p w14:paraId="1042D3CE" w14:textId="77777777" w:rsidR="00280279" w:rsidRPr="00280279" w:rsidRDefault="00280279" w:rsidP="00006225">
            <w:pPr>
              <w:widowControl/>
              <w:jc w:val="center"/>
              <w:rPr>
                <w:rFonts w:eastAsia="仿宋"/>
                <w:b/>
                <w:kern w:val="0"/>
                <w:szCs w:val="21"/>
              </w:rPr>
            </w:pPr>
            <w:r w:rsidRPr="00280279">
              <w:rPr>
                <w:rFonts w:eastAsia="仿宋"/>
                <w:kern w:val="0"/>
                <w:szCs w:val="21"/>
              </w:rPr>
              <w:t>B2</w:t>
            </w:r>
          </w:p>
        </w:tc>
        <w:tc>
          <w:tcPr>
            <w:tcW w:w="684" w:type="pct"/>
            <w:vMerge/>
            <w:tcBorders>
              <w:left w:val="nil"/>
              <w:right w:val="nil"/>
            </w:tcBorders>
            <w:noWrap/>
            <w:vAlign w:val="bottom"/>
          </w:tcPr>
          <w:p w14:paraId="6EC42D52"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770B986C"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nil"/>
              <w:left w:val="nil"/>
              <w:bottom w:val="nil"/>
              <w:right w:val="nil"/>
            </w:tcBorders>
            <w:noWrap/>
            <w:vAlign w:val="bottom"/>
          </w:tcPr>
          <w:p w14:paraId="12E36E55"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A0C7989"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0B9F61A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c>
          <w:tcPr>
            <w:tcW w:w="956" w:type="pct"/>
            <w:tcBorders>
              <w:top w:val="nil"/>
              <w:left w:val="nil"/>
              <w:bottom w:val="nil"/>
              <w:right w:val="nil"/>
            </w:tcBorders>
            <w:noWrap/>
            <w:vAlign w:val="bottom"/>
          </w:tcPr>
          <w:p w14:paraId="7C70FD54"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r>
      <w:tr w:rsidR="00280279" w:rsidRPr="00280279" w14:paraId="535000B9" w14:textId="77777777" w:rsidTr="00006225">
        <w:trPr>
          <w:trHeight w:val="288"/>
        </w:trPr>
        <w:tc>
          <w:tcPr>
            <w:tcW w:w="412" w:type="pct"/>
            <w:tcBorders>
              <w:top w:val="nil"/>
              <w:left w:val="nil"/>
              <w:bottom w:val="nil"/>
              <w:right w:val="nil"/>
            </w:tcBorders>
            <w:noWrap/>
            <w:vAlign w:val="bottom"/>
          </w:tcPr>
          <w:p w14:paraId="2359DA75" w14:textId="77777777" w:rsidR="00280279" w:rsidRPr="00280279" w:rsidRDefault="00280279" w:rsidP="00006225">
            <w:pPr>
              <w:widowControl/>
              <w:jc w:val="center"/>
              <w:rPr>
                <w:rFonts w:eastAsia="仿宋"/>
                <w:b/>
                <w:kern w:val="0"/>
                <w:szCs w:val="21"/>
              </w:rPr>
            </w:pPr>
            <w:r w:rsidRPr="00280279">
              <w:rPr>
                <w:rFonts w:eastAsia="仿宋"/>
                <w:kern w:val="0"/>
                <w:szCs w:val="21"/>
              </w:rPr>
              <w:t>B3</w:t>
            </w:r>
          </w:p>
        </w:tc>
        <w:tc>
          <w:tcPr>
            <w:tcW w:w="684" w:type="pct"/>
            <w:vMerge/>
            <w:tcBorders>
              <w:left w:val="nil"/>
              <w:right w:val="nil"/>
            </w:tcBorders>
            <w:noWrap/>
            <w:vAlign w:val="bottom"/>
          </w:tcPr>
          <w:p w14:paraId="491E734D"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303A1EAD"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40B7942F"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5DBCB7E6"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2BE7D0D1"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nil"/>
              <w:right w:val="nil"/>
            </w:tcBorders>
            <w:noWrap/>
            <w:vAlign w:val="bottom"/>
          </w:tcPr>
          <w:p w14:paraId="7742A8BB"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0774AA46" w14:textId="77777777" w:rsidTr="00006225">
        <w:trPr>
          <w:trHeight w:val="288"/>
        </w:trPr>
        <w:tc>
          <w:tcPr>
            <w:tcW w:w="412" w:type="pct"/>
            <w:tcBorders>
              <w:top w:val="nil"/>
              <w:left w:val="nil"/>
              <w:bottom w:val="nil"/>
              <w:right w:val="nil"/>
            </w:tcBorders>
            <w:noWrap/>
            <w:vAlign w:val="bottom"/>
          </w:tcPr>
          <w:p w14:paraId="3F389D89" w14:textId="77777777" w:rsidR="00280279" w:rsidRPr="00280279" w:rsidRDefault="00280279" w:rsidP="00006225">
            <w:pPr>
              <w:widowControl/>
              <w:jc w:val="center"/>
              <w:rPr>
                <w:rFonts w:eastAsia="仿宋"/>
                <w:b/>
                <w:kern w:val="0"/>
                <w:szCs w:val="21"/>
              </w:rPr>
            </w:pPr>
            <w:r w:rsidRPr="00280279">
              <w:rPr>
                <w:rFonts w:eastAsia="仿宋"/>
                <w:kern w:val="0"/>
                <w:szCs w:val="21"/>
              </w:rPr>
              <w:t>B4</w:t>
            </w:r>
          </w:p>
        </w:tc>
        <w:tc>
          <w:tcPr>
            <w:tcW w:w="684" w:type="pct"/>
            <w:vMerge/>
            <w:tcBorders>
              <w:left w:val="nil"/>
              <w:bottom w:val="single" w:sz="4" w:space="0" w:color="auto"/>
              <w:right w:val="nil"/>
            </w:tcBorders>
            <w:noWrap/>
            <w:vAlign w:val="bottom"/>
          </w:tcPr>
          <w:p w14:paraId="7A0072EC"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4" w:space="0" w:color="auto"/>
              <w:right w:val="nil"/>
            </w:tcBorders>
            <w:noWrap/>
            <w:vAlign w:val="bottom"/>
          </w:tcPr>
          <w:p w14:paraId="7E45C5FC"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4" w:space="0" w:color="auto"/>
              <w:right w:val="nil"/>
            </w:tcBorders>
            <w:noWrap/>
            <w:vAlign w:val="bottom"/>
          </w:tcPr>
          <w:p w14:paraId="55C9574C"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4" w:space="0" w:color="auto"/>
              <w:right w:val="nil"/>
            </w:tcBorders>
            <w:noWrap/>
            <w:vAlign w:val="bottom"/>
          </w:tcPr>
          <w:p w14:paraId="2826D71A"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4" w:space="0" w:color="auto"/>
              <w:right w:val="nil"/>
            </w:tcBorders>
            <w:noWrap/>
            <w:vAlign w:val="bottom"/>
          </w:tcPr>
          <w:p w14:paraId="7516C7C6"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single" w:sz="4" w:space="0" w:color="auto"/>
              <w:right w:val="nil"/>
            </w:tcBorders>
            <w:noWrap/>
            <w:vAlign w:val="bottom"/>
          </w:tcPr>
          <w:p w14:paraId="05FAF424"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24602310" w14:textId="77777777" w:rsidTr="00006225">
        <w:trPr>
          <w:trHeight w:val="288"/>
        </w:trPr>
        <w:tc>
          <w:tcPr>
            <w:tcW w:w="412" w:type="pct"/>
            <w:tcBorders>
              <w:top w:val="nil"/>
              <w:left w:val="nil"/>
              <w:bottom w:val="nil"/>
              <w:right w:val="nil"/>
            </w:tcBorders>
            <w:noWrap/>
            <w:vAlign w:val="bottom"/>
          </w:tcPr>
          <w:p w14:paraId="21B504D1" w14:textId="77777777" w:rsidR="00280279" w:rsidRPr="00280279" w:rsidRDefault="00280279" w:rsidP="00006225">
            <w:pPr>
              <w:widowControl/>
              <w:jc w:val="center"/>
              <w:rPr>
                <w:rFonts w:eastAsia="仿宋"/>
                <w:b/>
                <w:kern w:val="0"/>
                <w:szCs w:val="21"/>
              </w:rPr>
            </w:pPr>
            <w:r w:rsidRPr="00280279">
              <w:rPr>
                <w:rFonts w:eastAsia="仿宋"/>
                <w:kern w:val="0"/>
                <w:szCs w:val="21"/>
              </w:rPr>
              <w:t>B5</w:t>
            </w:r>
          </w:p>
        </w:tc>
        <w:tc>
          <w:tcPr>
            <w:tcW w:w="684" w:type="pct"/>
            <w:vMerge w:val="restart"/>
            <w:tcBorders>
              <w:top w:val="single" w:sz="4" w:space="0" w:color="auto"/>
              <w:left w:val="nil"/>
              <w:right w:val="nil"/>
            </w:tcBorders>
            <w:noWrap/>
            <w:vAlign w:val="center"/>
          </w:tcPr>
          <w:p w14:paraId="3886810C" w14:textId="77777777" w:rsidR="00280279" w:rsidRPr="00280279" w:rsidRDefault="00280279" w:rsidP="00006225">
            <w:pPr>
              <w:widowControl/>
              <w:jc w:val="center"/>
              <w:rPr>
                <w:rFonts w:eastAsia="仿宋"/>
                <w:b/>
                <w:kern w:val="0"/>
                <w:szCs w:val="21"/>
              </w:rPr>
            </w:pPr>
            <w:r w:rsidRPr="00280279">
              <w:rPr>
                <w:rFonts w:eastAsia="仿宋"/>
                <w:kern w:val="0"/>
                <w:szCs w:val="21"/>
              </w:rPr>
              <w:t>不相容</w:t>
            </w:r>
          </w:p>
        </w:tc>
        <w:tc>
          <w:tcPr>
            <w:tcW w:w="896" w:type="pct"/>
            <w:tcBorders>
              <w:top w:val="single" w:sz="4" w:space="0" w:color="auto"/>
              <w:left w:val="nil"/>
              <w:bottom w:val="nil"/>
              <w:right w:val="nil"/>
            </w:tcBorders>
            <w:noWrap/>
            <w:vAlign w:val="bottom"/>
          </w:tcPr>
          <w:p w14:paraId="1B1168E7"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single" w:sz="4" w:space="0" w:color="auto"/>
              <w:left w:val="nil"/>
              <w:bottom w:val="nil"/>
              <w:right w:val="nil"/>
            </w:tcBorders>
            <w:noWrap/>
            <w:vAlign w:val="bottom"/>
          </w:tcPr>
          <w:p w14:paraId="05F21A9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33F3074C"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0D6BAC6E"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c>
          <w:tcPr>
            <w:tcW w:w="956" w:type="pct"/>
            <w:tcBorders>
              <w:top w:val="single" w:sz="4" w:space="0" w:color="auto"/>
              <w:left w:val="nil"/>
              <w:bottom w:val="nil"/>
              <w:right w:val="nil"/>
            </w:tcBorders>
            <w:noWrap/>
            <w:vAlign w:val="bottom"/>
          </w:tcPr>
          <w:p w14:paraId="76C2A5D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r>
      <w:tr w:rsidR="00280279" w:rsidRPr="00280279" w14:paraId="6C714FA1" w14:textId="77777777" w:rsidTr="00006225">
        <w:trPr>
          <w:trHeight w:val="288"/>
        </w:trPr>
        <w:tc>
          <w:tcPr>
            <w:tcW w:w="412" w:type="pct"/>
            <w:tcBorders>
              <w:top w:val="nil"/>
              <w:left w:val="nil"/>
              <w:bottom w:val="nil"/>
              <w:right w:val="nil"/>
            </w:tcBorders>
            <w:noWrap/>
            <w:vAlign w:val="bottom"/>
          </w:tcPr>
          <w:p w14:paraId="172DD217" w14:textId="77777777" w:rsidR="00280279" w:rsidRPr="00280279" w:rsidRDefault="00280279" w:rsidP="00006225">
            <w:pPr>
              <w:widowControl/>
              <w:jc w:val="center"/>
              <w:rPr>
                <w:rFonts w:eastAsia="仿宋"/>
                <w:b/>
                <w:kern w:val="0"/>
                <w:szCs w:val="21"/>
              </w:rPr>
            </w:pPr>
            <w:r w:rsidRPr="00280279">
              <w:rPr>
                <w:rFonts w:eastAsia="仿宋"/>
                <w:kern w:val="0"/>
                <w:szCs w:val="21"/>
              </w:rPr>
              <w:t>B6</w:t>
            </w:r>
          </w:p>
        </w:tc>
        <w:tc>
          <w:tcPr>
            <w:tcW w:w="684" w:type="pct"/>
            <w:vMerge/>
            <w:tcBorders>
              <w:left w:val="nil"/>
              <w:right w:val="nil"/>
            </w:tcBorders>
            <w:noWrap/>
            <w:vAlign w:val="center"/>
          </w:tcPr>
          <w:p w14:paraId="53E17573" w14:textId="77777777" w:rsidR="00280279" w:rsidRPr="00280279" w:rsidRDefault="00280279" w:rsidP="00006225">
            <w:pPr>
              <w:jc w:val="center"/>
              <w:rPr>
                <w:rFonts w:eastAsia="仿宋"/>
                <w:b/>
                <w:kern w:val="0"/>
                <w:szCs w:val="21"/>
              </w:rPr>
            </w:pPr>
          </w:p>
        </w:tc>
        <w:tc>
          <w:tcPr>
            <w:tcW w:w="896" w:type="pct"/>
            <w:tcBorders>
              <w:top w:val="nil"/>
              <w:left w:val="nil"/>
              <w:bottom w:val="nil"/>
              <w:right w:val="nil"/>
            </w:tcBorders>
            <w:noWrap/>
            <w:vAlign w:val="bottom"/>
          </w:tcPr>
          <w:p w14:paraId="0B63A65B"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08F1A1EA"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8DD51F8"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1D9E6745" w14:textId="77777777" w:rsidR="00280279" w:rsidRPr="00280279" w:rsidRDefault="00280279" w:rsidP="00006225">
            <w:pPr>
              <w:widowControl/>
              <w:jc w:val="center"/>
              <w:rPr>
                <w:rFonts w:eastAsia="仿宋"/>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nil"/>
              <w:right w:val="nil"/>
            </w:tcBorders>
            <w:noWrap/>
            <w:vAlign w:val="bottom"/>
          </w:tcPr>
          <w:p w14:paraId="60EC832D" w14:textId="77777777" w:rsidR="00280279" w:rsidRPr="00280279" w:rsidRDefault="00280279" w:rsidP="00006225">
            <w:pPr>
              <w:widowControl/>
              <w:jc w:val="center"/>
              <w:rPr>
                <w:rFonts w:eastAsia="仿宋"/>
                <w:kern w:val="0"/>
                <w:szCs w:val="21"/>
              </w:rPr>
            </w:pPr>
            <w:r w:rsidRPr="00280279">
              <w:rPr>
                <w:rFonts w:eastAsia="仿宋"/>
                <w:kern w:val="0"/>
                <w:szCs w:val="21"/>
              </w:rPr>
              <w:t>人或受评</w:t>
            </w:r>
          </w:p>
        </w:tc>
      </w:tr>
      <w:tr w:rsidR="00280279" w:rsidRPr="00280279" w14:paraId="08EF603B" w14:textId="77777777" w:rsidTr="00006225">
        <w:trPr>
          <w:trHeight w:val="300"/>
        </w:trPr>
        <w:tc>
          <w:tcPr>
            <w:tcW w:w="412" w:type="pct"/>
            <w:tcBorders>
              <w:top w:val="nil"/>
              <w:left w:val="nil"/>
              <w:bottom w:val="single" w:sz="8" w:space="0" w:color="auto"/>
              <w:right w:val="nil"/>
            </w:tcBorders>
            <w:noWrap/>
            <w:vAlign w:val="bottom"/>
          </w:tcPr>
          <w:p w14:paraId="5208BE1C" w14:textId="77777777" w:rsidR="00280279" w:rsidRPr="00280279" w:rsidRDefault="00280279" w:rsidP="00006225">
            <w:pPr>
              <w:widowControl/>
              <w:jc w:val="center"/>
              <w:rPr>
                <w:rFonts w:eastAsia="仿宋"/>
                <w:b/>
                <w:kern w:val="0"/>
                <w:szCs w:val="21"/>
              </w:rPr>
            </w:pPr>
            <w:r w:rsidRPr="00280279">
              <w:rPr>
                <w:rFonts w:eastAsia="仿宋"/>
                <w:kern w:val="0"/>
                <w:szCs w:val="21"/>
              </w:rPr>
              <w:t>B7</w:t>
            </w:r>
          </w:p>
        </w:tc>
        <w:tc>
          <w:tcPr>
            <w:tcW w:w="684" w:type="pct"/>
            <w:vMerge/>
            <w:tcBorders>
              <w:left w:val="nil"/>
              <w:bottom w:val="single" w:sz="8" w:space="0" w:color="auto"/>
              <w:right w:val="nil"/>
            </w:tcBorders>
            <w:noWrap/>
            <w:vAlign w:val="bottom"/>
          </w:tcPr>
          <w:p w14:paraId="3472244B"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8" w:space="0" w:color="auto"/>
              <w:right w:val="nil"/>
            </w:tcBorders>
            <w:noWrap/>
            <w:vAlign w:val="bottom"/>
          </w:tcPr>
          <w:p w14:paraId="19E72F35"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8" w:space="0" w:color="auto"/>
              <w:right w:val="nil"/>
            </w:tcBorders>
            <w:noWrap/>
            <w:vAlign w:val="bottom"/>
          </w:tcPr>
          <w:p w14:paraId="550AD58D"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8" w:space="0" w:color="auto"/>
              <w:right w:val="nil"/>
            </w:tcBorders>
            <w:noWrap/>
            <w:vAlign w:val="bottom"/>
          </w:tcPr>
          <w:p w14:paraId="1BAF5F23"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8" w:space="0" w:color="auto"/>
              <w:right w:val="nil"/>
            </w:tcBorders>
            <w:noWrap/>
            <w:vAlign w:val="bottom"/>
          </w:tcPr>
          <w:p w14:paraId="31E17E2F"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single" w:sz="8" w:space="0" w:color="auto"/>
              <w:right w:val="nil"/>
            </w:tcBorders>
            <w:noWrap/>
            <w:vAlign w:val="bottom"/>
          </w:tcPr>
          <w:p w14:paraId="32B29AF4" w14:textId="77777777" w:rsidR="00280279" w:rsidRPr="00280279" w:rsidRDefault="00280279" w:rsidP="00006225">
            <w:pPr>
              <w:widowControl/>
              <w:jc w:val="center"/>
              <w:rPr>
                <w:rFonts w:eastAsia="仿宋"/>
                <w:b/>
                <w:kern w:val="0"/>
                <w:szCs w:val="21"/>
              </w:rPr>
            </w:pPr>
            <w:r w:rsidRPr="00280279">
              <w:rPr>
                <w:rFonts w:eastAsia="仿宋"/>
                <w:kern w:val="0"/>
                <w:szCs w:val="21"/>
              </w:rPr>
              <w:t>人或受评</w:t>
            </w:r>
          </w:p>
        </w:tc>
      </w:tr>
    </w:tbl>
    <w:p w14:paraId="5BD51EC8" w14:textId="77777777" w:rsidR="00995157" w:rsidRDefault="00995157" w:rsidP="00995157">
      <w:pPr>
        <w:pStyle w:val="ad"/>
      </w:pPr>
    </w:p>
    <w:p w14:paraId="1A0AB4D4" w14:textId="45B09816" w:rsidR="00995157" w:rsidRDefault="00280279" w:rsidP="00995157">
      <w:pPr>
        <w:pStyle w:val="ad"/>
      </w:pPr>
      <w:r>
        <w:rPr>
          <w:rFonts w:hint="eastAsia"/>
        </w:rPr>
        <w:t>3.4</w:t>
      </w:r>
      <w:r w:rsidR="00995157">
        <w:rPr>
          <w:rFonts w:hint="eastAsia"/>
        </w:rPr>
        <w:t>研究过程</w:t>
      </w:r>
    </w:p>
    <w:p w14:paraId="3654BA2D" w14:textId="77777777" w:rsidR="000F44FA" w:rsidRDefault="00995157" w:rsidP="00995157">
      <w:pPr>
        <w:pStyle w:val="ad"/>
      </w:pPr>
      <w:r>
        <w:rPr>
          <w:rFonts w:hint="eastAsia"/>
        </w:rPr>
        <w:t>具体过程如表</w:t>
      </w:r>
      <w:r>
        <w:rPr>
          <w:rFonts w:hint="eastAsia"/>
        </w:rPr>
        <w:t>1-1</w:t>
      </w:r>
      <w:r>
        <w:rPr>
          <w:rFonts w:hint="eastAsia"/>
        </w:rPr>
        <w:t>所示。通过在线问卷收集平台上发布问卷，被试被随机分为两组。实验中，一半的被试先进行相容任务，后进行不相容任务；另一半被试先进行不相容任务，后进行相容任务。</w:t>
      </w:r>
    </w:p>
    <w:p w14:paraId="27C7D826" w14:textId="186358DC" w:rsidR="00995157" w:rsidRDefault="00995157" w:rsidP="00995157">
      <w:pPr>
        <w:pStyle w:val="ad"/>
      </w:pPr>
      <w:r>
        <w:rPr>
          <w:rFonts w:hint="eastAsia"/>
        </w:rPr>
        <w:t>被试先进行练习，相容任务（或不相容任务）的练习共有两部分组成：（</w:t>
      </w:r>
      <w:r>
        <w:rPr>
          <w:rFonts w:hint="eastAsia"/>
        </w:rPr>
        <w:t>1</w:t>
      </w:r>
      <w:r>
        <w:rPr>
          <w:rFonts w:hint="eastAsia"/>
        </w:rPr>
        <w:t>）属性词（点评和受评）的分类任务；（</w:t>
      </w:r>
      <w:r>
        <w:rPr>
          <w:rFonts w:hint="eastAsia"/>
        </w:rPr>
        <w:t>2</w:t>
      </w:r>
      <w:r>
        <w:rPr>
          <w:rFonts w:hint="eastAsia"/>
        </w:rPr>
        <w:t>）概念图（人与</w:t>
      </w:r>
      <w:r>
        <w:rPr>
          <w:rFonts w:hint="eastAsia"/>
        </w:rPr>
        <w:t>AI</w:t>
      </w:r>
      <w:r>
        <w:rPr>
          <w:rFonts w:hint="eastAsia"/>
        </w:rPr>
        <w:t>）的分类任务。在进行相容任务练习时，首先进行概念词（点评与受评）的分类任务。此时，屏幕上方一左</w:t>
      </w:r>
      <w:proofErr w:type="gramStart"/>
      <w:r>
        <w:rPr>
          <w:rFonts w:hint="eastAsia"/>
        </w:rPr>
        <w:t>一</w:t>
      </w:r>
      <w:proofErr w:type="gramEnd"/>
      <w:r>
        <w:rPr>
          <w:rFonts w:hint="eastAsia"/>
        </w:rPr>
        <w:t>右分别呈现一个属性词，左侧为“点评”，右侧为“受评”。而后在屏幕下方中央呈现一个词（如“评分”），被试的任务时判定该词属于左侧类别（按“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”键）。属性词分类任务结束后，进入概念图分类任务。同样，屏幕上方一左</w:t>
      </w:r>
      <w:proofErr w:type="gramStart"/>
      <w:r>
        <w:rPr>
          <w:rFonts w:hint="eastAsia"/>
        </w:rPr>
        <w:t>一</w:t>
      </w:r>
      <w:proofErr w:type="gramEnd"/>
      <w:r>
        <w:rPr>
          <w:rFonts w:hint="eastAsia"/>
        </w:rPr>
        <w:t>右分别呈现一个类别词，左侧为“人”，右侧为“</w:t>
      </w:r>
      <w:r>
        <w:rPr>
          <w:rFonts w:hint="eastAsia"/>
        </w:rPr>
        <w:t>AI</w:t>
      </w:r>
      <w:r>
        <w:rPr>
          <w:rFonts w:hint="eastAsia"/>
        </w:rPr>
        <w:t>”，而后在屏幕中央呈现一个图（如一张亚洲人的照片），被试的任务时判定该图属于左侧类别（按“</w:t>
      </w:r>
      <w:r>
        <w:rPr>
          <w:rFonts w:hint="eastAsia"/>
        </w:rPr>
        <w:t>F</w:t>
      </w:r>
      <w:r>
        <w:rPr>
          <w:rFonts w:hint="eastAsia"/>
        </w:rPr>
        <w:t>”键）还是右侧类别（按“</w:t>
      </w:r>
      <w:r>
        <w:rPr>
          <w:rFonts w:hint="eastAsia"/>
        </w:rPr>
        <w:t>J</w:t>
      </w:r>
      <w:r>
        <w:rPr>
          <w:rFonts w:hint="eastAsia"/>
        </w:rPr>
        <w:t>”键）。在进行不相容任务的练习时，首先进行概念图（人与</w:t>
      </w:r>
      <w:r>
        <w:rPr>
          <w:rFonts w:hint="eastAsia"/>
        </w:rPr>
        <w:t>AI</w:t>
      </w:r>
      <w:r>
        <w:rPr>
          <w:rFonts w:hint="eastAsia"/>
        </w:rPr>
        <w:t>）的分类任务，屏幕上方一左</w:t>
      </w:r>
      <w:proofErr w:type="gramStart"/>
      <w:r>
        <w:rPr>
          <w:rFonts w:hint="eastAsia"/>
        </w:rPr>
        <w:t>一</w:t>
      </w:r>
      <w:proofErr w:type="gramEnd"/>
      <w:r>
        <w:rPr>
          <w:rFonts w:hint="eastAsia"/>
        </w:rPr>
        <w:t>右分别呈现概念词，但与相容任务相反：左侧为“</w:t>
      </w:r>
      <w:r>
        <w:rPr>
          <w:rFonts w:hint="eastAsia"/>
        </w:rPr>
        <w:t>AI</w:t>
      </w:r>
      <w:r>
        <w:rPr>
          <w:rFonts w:hint="eastAsia"/>
        </w:rPr>
        <w:t>”，右侧为“人”。而后在屏幕下方中央呈现一张图（如“</w:t>
      </w:r>
      <w:r>
        <w:rPr>
          <w:rFonts w:hint="eastAsia"/>
        </w:rPr>
        <w:t>AI</w:t>
      </w:r>
      <w:r>
        <w:rPr>
          <w:rFonts w:hint="eastAsia"/>
        </w:rPr>
        <w:t>”），被试的任务时判定该词属于左</w:t>
      </w:r>
      <w:r>
        <w:rPr>
          <w:rFonts w:hint="eastAsia"/>
        </w:rPr>
        <w:lastRenderedPageBreak/>
        <w:t>侧类别（按“</w:t>
      </w:r>
      <w:r>
        <w:rPr>
          <w:rFonts w:hint="eastAsia"/>
        </w:rPr>
        <w:t>F</w:t>
      </w:r>
      <w:r>
        <w:rPr>
          <w:rFonts w:hint="eastAsia"/>
        </w:rPr>
        <w:t>”键）还是右侧类别（按“</w:t>
      </w:r>
      <w:r>
        <w:rPr>
          <w:rFonts w:hint="eastAsia"/>
        </w:rPr>
        <w:t>J</w:t>
      </w:r>
      <w:r>
        <w:rPr>
          <w:rFonts w:hint="eastAsia"/>
        </w:rPr>
        <w:t>”键）。概念图的分类任务结束后，进入属性词的分类任务。同样，屏幕上方一左</w:t>
      </w:r>
      <w:proofErr w:type="gramStart"/>
      <w:r>
        <w:rPr>
          <w:rFonts w:hint="eastAsia"/>
        </w:rPr>
        <w:t>一</w:t>
      </w:r>
      <w:proofErr w:type="gramEnd"/>
      <w:r>
        <w:rPr>
          <w:rFonts w:hint="eastAsia"/>
        </w:rPr>
        <w:t>右分别呈现一个属性词，与相容任务一致：左侧为“点评”，右侧为“受评”。而后在屏幕中央呈现一个词（如“评分”），被试的任务时判定该词属于左侧类别（按“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38BBE6F2" w14:textId="77777777" w:rsidR="00995157" w:rsidRDefault="00995157" w:rsidP="00995157">
      <w:pPr>
        <w:pStyle w:val="ad"/>
      </w:pPr>
      <w:r>
        <w:rPr>
          <w:rFonts w:hint="eastAsia"/>
        </w:rPr>
        <w:t>正式实验则要求被试对概念图和属性词进行联合反应。在相容任务条件下</w:t>
      </w:r>
      <w:r>
        <w:rPr>
          <w:rFonts w:hint="eastAsia"/>
        </w:rPr>
        <w:t>,</w:t>
      </w:r>
      <w:r>
        <w:rPr>
          <w:rFonts w:hint="eastAsia"/>
        </w:rPr>
        <w:t>屏幕上方一左</w:t>
      </w:r>
      <w:proofErr w:type="gramStart"/>
      <w:r>
        <w:rPr>
          <w:rFonts w:hint="eastAsia"/>
        </w:rPr>
        <w:t>一</w:t>
      </w:r>
      <w:proofErr w:type="gramEnd"/>
      <w:r>
        <w:rPr>
          <w:rFonts w:hint="eastAsia"/>
        </w:rPr>
        <w:t>右分别呈现两个词，左侧为</w:t>
      </w:r>
      <w:proofErr w:type="gramStart"/>
      <w:r>
        <w:rPr>
          <w:rFonts w:hint="eastAsia"/>
        </w:rPr>
        <w:t>“</w:t>
      </w:r>
      <w:proofErr w:type="gramEnd"/>
      <w:r>
        <w:rPr>
          <w:rFonts w:hint="eastAsia"/>
        </w:rPr>
        <w:t>人或点评</w:t>
      </w:r>
      <w:r>
        <w:rPr>
          <w:rFonts w:hint="eastAsia"/>
        </w:rPr>
        <w:t>"</w:t>
      </w:r>
      <w:r>
        <w:rPr>
          <w:rFonts w:hint="eastAsia"/>
        </w:rPr>
        <w:t>，右侧为“</w:t>
      </w:r>
      <w:r>
        <w:rPr>
          <w:rFonts w:hint="eastAsia"/>
        </w:rPr>
        <w:t>AI</w:t>
      </w:r>
      <w:r>
        <w:rPr>
          <w:rFonts w:hint="eastAsia"/>
        </w:rPr>
        <w:t>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”键）；在不相容任务条件下，同样，屏幕上方一左</w:t>
      </w:r>
      <w:proofErr w:type="gramStart"/>
      <w:r>
        <w:rPr>
          <w:rFonts w:hint="eastAsia"/>
        </w:rPr>
        <w:t>一</w:t>
      </w:r>
      <w:proofErr w:type="gramEnd"/>
      <w:r>
        <w:rPr>
          <w:rFonts w:hint="eastAsia"/>
        </w:rPr>
        <w:t>右分别呈现两个词，左侧为“</w:t>
      </w:r>
      <w:r>
        <w:rPr>
          <w:rFonts w:hint="eastAsia"/>
        </w:rPr>
        <w:t>AI</w:t>
      </w:r>
      <w:r>
        <w:rPr>
          <w:rFonts w:hint="eastAsia"/>
        </w:rPr>
        <w:t>或点评”，右侧为“人或受评”，而后在屏幕下方中央呈现一个词（如“评分”），被试的任务时判定该词属于左侧类别（按“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411C3BBE" w14:textId="2DCAB671" w:rsidR="00280279" w:rsidRDefault="00995157" w:rsidP="00995157">
      <w:pPr>
        <w:pStyle w:val="ad"/>
      </w:pPr>
      <w:r>
        <w:rPr>
          <w:rFonts w:hint="eastAsia"/>
        </w:rPr>
        <w:t>上述每一反应会持续到被试按键为止，反应时和正确率由计算机自动记录。参考过往研究，按错</w:t>
      </w:r>
      <w:proofErr w:type="gramStart"/>
      <w:r>
        <w:rPr>
          <w:rFonts w:hint="eastAsia"/>
        </w:rPr>
        <w:t>的试次额外</w:t>
      </w:r>
      <w:proofErr w:type="gramEnd"/>
      <w:r>
        <w:rPr>
          <w:rFonts w:hint="eastAsia"/>
        </w:rPr>
        <w:t>增加</w:t>
      </w:r>
      <w:r>
        <w:rPr>
          <w:rFonts w:hint="eastAsia"/>
        </w:rPr>
        <w:t>500ms</w:t>
      </w:r>
      <w:r>
        <w:rPr>
          <w:rFonts w:hint="eastAsia"/>
        </w:rPr>
        <w:t>的反应时。数据处理时不删除任何数据。接下来对所有反应时数据进行对数转换，再对相容组（</w:t>
      </w:r>
      <w:r>
        <w:rPr>
          <w:rFonts w:hint="eastAsia"/>
        </w:rPr>
        <w:t>AI-</w:t>
      </w:r>
      <w:r>
        <w:rPr>
          <w:rFonts w:hint="eastAsia"/>
        </w:rPr>
        <w:t>受评）和不相容组（</w:t>
      </w:r>
      <w:r>
        <w:rPr>
          <w:rFonts w:hint="eastAsia"/>
        </w:rPr>
        <w:t>AI-</w:t>
      </w:r>
      <w:r>
        <w:rPr>
          <w:rFonts w:hint="eastAsia"/>
        </w:rPr>
        <w:t>点评）分别计算其平均反应时。最后，把不相容组的平均反应时减去</w:t>
      </w:r>
      <w:proofErr w:type="gramStart"/>
      <w:r>
        <w:rPr>
          <w:rFonts w:hint="eastAsia"/>
        </w:rPr>
        <w:t>相容组</w:t>
      </w:r>
      <w:proofErr w:type="gramEnd"/>
      <w:r>
        <w:rPr>
          <w:rFonts w:hint="eastAsia"/>
        </w:rPr>
        <w:t>的平均反应时，这样，所得到的分数便为相对于</w:t>
      </w:r>
      <w:r>
        <w:rPr>
          <w:rFonts w:hint="eastAsia"/>
        </w:rPr>
        <w:t>AI-</w:t>
      </w:r>
      <w:r>
        <w:rPr>
          <w:rFonts w:hint="eastAsia"/>
        </w:rPr>
        <w:t>点评而言，把</w:t>
      </w:r>
      <w:r>
        <w:rPr>
          <w:rFonts w:hint="eastAsia"/>
        </w:rPr>
        <w:t>AI</w:t>
      </w:r>
      <w:r>
        <w:rPr>
          <w:rFonts w:hint="eastAsia"/>
        </w:rPr>
        <w:t>与受评相联的程度，即内隐态</w:t>
      </w:r>
      <w:proofErr w:type="gramStart"/>
      <w:r>
        <w:rPr>
          <w:rFonts w:hint="eastAsia"/>
        </w:rPr>
        <w:t>度对于</w:t>
      </w:r>
      <w:proofErr w:type="gramEnd"/>
      <w:r>
        <w:rPr>
          <w:rFonts w:hint="eastAsia"/>
        </w:rPr>
        <w:t>AI</w:t>
      </w:r>
      <w:r>
        <w:rPr>
          <w:rFonts w:hint="eastAsia"/>
        </w:rPr>
        <w:t>应该被点评的强度。同理可以得到内隐态</w:t>
      </w:r>
      <w:proofErr w:type="gramStart"/>
      <w:r>
        <w:rPr>
          <w:rFonts w:hint="eastAsia"/>
        </w:rPr>
        <w:t>度对于</w:t>
      </w:r>
      <w:proofErr w:type="gramEnd"/>
      <w:r>
        <w:rPr>
          <w:rFonts w:hint="eastAsia"/>
        </w:rPr>
        <w:t>人应该被点评的强度。</w:t>
      </w:r>
    </w:p>
    <w:p w14:paraId="54C5DBF3" w14:textId="77777777" w:rsidR="00280279" w:rsidRDefault="00280279" w:rsidP="00280279">
      <w:pPr>
        <w:pStyle w:val="a0"/>
        <w:ind w:left="1470" w:right="1470"/>
      </w:pPr>
      <w:r>
        <w:br w:type="page"/>
      </w:r>
    </w:p>
    <w:p w14:paraId="55D0D246" w14:textId="40538E8C" w:rsidR="00203923" w:rsidRDefault="00203923" w:rsidP="00203923">
      <w:pPr>
        <w:pStyle w:val="41"/>
        <w:rPr>
          <w:i/>
        </w:rPr>
      </w:pPr>
      <w:r>
        <w:rPr>
          <w:rFonts w:hint="eastAsia"/>
        </w:rPr>
        <w:lastRenderedPageBreak/>
        <w:t>4.2.</w:t>
      </w:r>
      <w:r w:rsidR="00492B4C">
        <w:t>2</w:t>
      </w:r>
      <w:r>
        <w:t>研究二实验</w:t>
      </w:r>
      <w:r>
        <w:rPr>
          <w:i/>
        </w:rPr>
        <w:t>b</w:t>
      </w:r>
    </w:p>
    <w:p w14:paraId="3C26DA17" w14:textId="77777777" w:rsidR="00203923" w:rsidRDefault="00203923" w:rsidP="00203923">
      <w:pPr>
        <w:pStyle w:val="41"/>
      </w:pPr>
      <w:r>
        <w:rPr>
          <w:rFonts w:hint="eastAsia"/>
        </w:rPr>
        <w:t>1.</w:t>
      </w:r>
      <w:r>
        <w:rPr>
          <w:rFonts w:hint="eastAsia"/>
        </w:rPr>
        <w:t>研究目的</w:t>
      </w:r>
    </w:p>
    <w:p w14:paraId="6E1A92A8" w14:textId="6A319DB4" w:rsidR="001F2001" w:rsidRDefault="001F2001" w:rsidP="001F2001">
      <w:pPr>
        <w:pStyle w:val="ad"/>
      </w:pPr>
      <w:r>
        <w:rPr>
          <w:rFonts w:hint="eastAsia"/>
        </w:rPr>
        <w:t>探究个体对</w:t>
      </w:r>
      <w:r>
        <w:rPr>
          <w:rFonts w:hint="eastAsia"/>
        </w:rPr>
        <w:t>AI</w:t>
      </w:r>
      <w:r>
        <w:rPr>
          <w:rFonts w:hint="eastAsia"/>
        </w:rPr>
        <w:t>辅助人类教师（人类教师为主）和人类教师辅助</w:t>
      </w:r>
      <w:r>
        <w:rPr>
          <w:rFonts w:hint="eastAsia"/>
        </w:rPr>
        <w:t>AI</w:t>
      </w:r>
      <w:r>
        <w:rPr>
          <w:rFonts w:hint="eastAsia"/>
        </w:rPr>
        <w:t>（人工智能为主）两种评价方式的外显偏好程度。</w:t>
      </w:r>
    </w:p>
    <w:p w14:paraId="6925C812" w14:textId="77777777" w:rsidR="00203923" w:rsidRDefault="00203923" w:rsidP="00203923">
      <w:pPr>
        <w:pStyle w:val="41"/>
      </w:pPr>
      <w:r>
        <w:rPr>
          <w:rFonts w:hint="eastAsia"/>
        </w:rPr>
        <w:t>2</w:t>
      </w:r>
      <w:r>
        <w:t>.</w:t>
      </w:r>
      <w:r>
        <w:rPr>
          <w:rFonts w:hint="eastAsia"/>
        </w:rPr>
        <w:t>研究假设</w:t>
      </w:r>
    </w:p>
    <w:p w14:paraId="6979398C" w14:textId="6B3F1049" w:rsidR="00203923" w:rsidRDefault="00203923" w:rsidP="00203923">
      <w:pPr>
        <w:pStyle w:val="ad"/>
      </w:pPr>
      <w:r>
        <w:rPr>
          <w:rFonts w:hint="eastAsia"/>
        </w:rPr>
        <w:t>①个体对于</w:t>
      </w:r>
      <w:r w:rsidR="001F2001">
        <w:rPr>
          <w:rFonts w:hint="eastAsia"/>
        </w:rPr>
        <w:t>AI</w:t>
      </w:r>
      <w:r w:rsidR="001F2001">
        <w:rPr>
          <w:rFonts w:hint="eastAsia"/>
        </w:rPr>
        <w:t>辅助人类教师（人类教师为主）的评价方式有</w:t>
      </w:r>
      <w:r w:rsidR="00E6392A">
        <w:rPr>
          <w:rFonts w:hint="eastAsia"/>
        </w:rPr>
        <w:t>更多</w:t>
      </w:r>
      <w:r w:rsidR="001F2001">
        <w:rPr>
          <w:rFonts w:hint="eastAsia"/>
        </w:rPr>
        <w:t>的选择偏好</w:t>
      </w:r>
      <w:r>
        <w:rPr>
          <w:rFonts w:hint="eastAsia"/>
        </w:rPr>
        <w:t>；②</w:t>
      </w:r>
      <w:r w:rsidR="001F2001">
        <w:rPr>
          <w:rFonts w:hint="eastAsia"/>
        </w:rPr>
        <w:t>两种</w:t>
      </w:r>
      <w:r w:rsidR="00006225">
        <w:rPr>
          <w:rFonts w:hint="eastAsia"/>
        </w:rPr>
        <w:t>评价方式的</w:t>
      </w:r>
      <w:r w:rsidR="001F2001">
        <w:rPr>
          <w:rFonts w:hint="eastAsia"/>
        </w:rPr>
        <w:t>评分满意度和公平性感知</w:t>
      </w:r>
      <w:r w:rsidR="00006225">
        <w:rPr>
          <w:rFonts w:hint="eastAsia"/>
        </w:rPr>
        <w:t>不</w:t>
      </w:r>
      <w:r w:rsidR="001F2001">
        <w:rPr>
          <w:rFonts w:hint="eastAsia"/>
        </w:rPr>
        <w:t>存在差异</w:t>
      </w:r>
      <w:r>
        <w:rPr>
          <w:rFonts w:hint="eastAsia"/>
        </w:rPr>
        <w:t>。</w:t>
      </w:r>
    </w:p>
    <w:p w14:paraId="084DB7F5" w14:textId="77777777" w:rsidR="00006225" w:rsidRDefault="00006225" w:rsidP="00006225">
      <w:pPr>
        <w:pStyle w:val="41"/>
      </w:pPr>
      <w:r>
        <w:rPr>
          <w:rFonts w:hint="eastAsia"/>
        </w:rPr>
        <w:t>3.</w:t>
      </w:r>
      <w:r w:rsidRPr="004872B3">
        <w:t>研究方案</w:t>
      </w:r>
    </w:p>
    <w:p w14:paraId="2896EF4C" w14:textId="77777777" w:rsidR="00006225" w:rsidRPr="00A61010" w:rsidRDefault="00006225" w:rsidP="00006225">
      <w:pPr>
        <w:pStyle w:val="ad"/>
      </w:pPr>
      <w:r>
        <w:rPr>
          <w:rFonts w:hint="eastAsia"/>
        </w:rPr>
        <w:t>3.1</w:t>
      </w:r>
      <w:r w:rsidRPr="00A61010">
        <w:rPr>
          <w:rFonts w:hint="eastAsia"/>
        </w:rPr>
        <w:t>参与者</w:t>
      </w:r>
      <w:r w:rsidRPr="00A61010">
        <w:rPr>
          <w:rFonts w:hint="eastAsia"/>
        </w:rPr>
        <w:t>/</w:t>
      </w:r>
      <w:r w:rsidRPr="00A61010">
        <w:rPr>
          <w:rFonts w:hint="eastAsia"/>
        </w:rPr>
        <w:t>被试</w:t>
      </w:r>
    </w:p>
    <w:p w14:paraId="4167006A" w14:textId="0F129B32" w:rsidR="00006225" w:rsidRPr="00302853" w:rsidRDefault="00006225" w:rsidP="00006225">
      <w:pPr>
        <w:pStyle w:val="ad"/>
      </w:pPr>
      <w:r w:rsidRPr="00302853">
        <w:rPr>
          <w:rFonts w:hint="eastAsia"/>
        </w:rPr>
        <w:t>使用</w:t>
      </w:r>
      <w:r w:rsidRPr="00302853">
        <w:rPr>
          <w:rFonts w:hint="eastAsia"/>
        </w:rPr>
        <w:t>GPower3.1</w:t>
      </w:r>
      <w:r w:rsidRPr="00302853">
        <w:rPr>
          <w:rFonts w:hint="eastAsia"/>
        </w:rPr>
        <w:t>计算被试量，选择</w:t>
      </w:r>
      <w:r>
        <w:rPr>
          <w:rFonts w:hint="eastAsia"/>
        </w:rPr>
        <w:t>卡方</w:t>
      </w:r>
      <w:r w:rsidRPr="00302853">
        <w:rPr>
          <w:rFonts w:hint="eastAsia"/>
        </w:rPr>
        <w:t>检验，计算得到最小被试量为</w:t>
      </w:r>
      <w:r>
        <w:t>68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t>75</w:t>
      </w:r>
      <w:r w:rsidRPr="00302853">
        <w:rPr>
          <w:rFonts w:hint="eastAsia"/>
        </w:rPr>
        <w:t>名中国本土长大的、汉语为母语的</w:t>
      </w:r>
      <w:r w:rsidRPr="00302853">
        <w:rPr>
          <w:rFonts w:hint="eastAsia"/>
        </w:rPr>
        <w:t>18</w:t>
      </w:r>
      <w:r>
        <w:rPr>
          <w:rFonts w:hint="eastAsia"/>
        </w:rPr>
        <w:t>～</w:t>
      </w:r>
      <w:r>
        <w:t>5</w:t>
      </w:r>
      <w:r w:rsidRPr="00302853">
        <w:t>5</w:t>
      </w:r>
      <w:r w:rsidRPr="00302853">
        <w:rPr>
          <w:rFonts w:hint="eastAsia"/>
        </w:rPr>
        <w:t>岁学历高中及以上的被试。</w:t>
      </w:r>
    </w:p>
    <w:p w14:paraId="2787B920" w14:textId="77777777" w:rsidR="00006225" w:rsidRPr="00302853" w:rsidRDefault="00006225" w:rsidP="00006225">
      <w:pPr>
        <w:pStyle w:val="ad"/>
      </w:pPr>
      <w:r>
        <w:rPr>
          <w:rFonts w:hint="eastAsia"/>
        </w:rPr>
        <w:t>3.2</w:t>
      </w:r>
      <w:r w:rsidRPr="00302853">
        <w:rPr>
          <w:rFonts w:hint="eastAsia"/>
        </w:rPr>
        <w:t>研究设计</w:t>
      </w:r>
    </w:p>
    <w:p w14:paraId="1CD5D991" w14:textId="62328F3F" w:rsidR="00006225" w:rsidRPr="00302853" w:rsidRDefault="00006225" w:rsidP="00006225">
      <w:pPr>
        <w:pStyle w:val="ad"/>
      </w:pPr>
      <w:r>
        <w:rPr>
          <w:rFonts w:hint="eastAsia"/>
        </w:rPr>
        <w:t>研究二</w:t>
      </w:r>
      <w:r w:rsidRPr="00302853">
        <w:rPr>
          <w:rFonts w:hint="eastAsia"/>
        </w:rPr>
        <w:t>实验</w:t>
      </w:r>
      <w:r w:rsidRPr="00302853">
        <w:rPr>
          <w:rFonts w:hint="eastAsia"/>
          <w:i/>
        </w:rPr>
        <w:t>b</w:t>
      </w:r>
      <w:r>
        <w:rPr>
          <w:rFonts w:hint="eastAsia"/>
        </w:rPr>
        <w:t>以评分者为组间变量，采用单因素完全随机设计。自变量包括评价者主体类型，分别为：“</w:t>
      </w:r>
      <w:r>
        <w:rPr>
          <w:rFonts w:hint="eastAsia"/>
        </w:rPr>
        <w:t>AI</w:t>
      </w:r>
      <w:r>
        <w:rPr>
          <w:rFonts w:hint="eastAsia"/>
        </w:rPr>
        <w:t>辅助人类教师（人类教师为主）评分系统”和“人类教师辅助</w:t>
      </w:r>
      <w:r>
        <w:rPr>
          <w:rFonts w:hint="eastAsia"/>
        </w:rPr>
        <w:t>AI</w:t>
      </w:r>
      <w:r>
        <w:rPr>
          <w:rFonts w:hint="eastAsia"/>
        </w:rPr>
        <w:t>（人工智能为主）评分系统”。</w:t>
      </w:r>
      <w:r w:rsidRPr="00302853">
        <w:rPr>
          <w:rFonts w:hint="eastAsia"/>
        </w:rPr>
        <w:t>其余部分和</w:t>
      </w:r>
      <w:r>
        <w:rPr>
          <w:rFonts w:hint="eastAsia"/>
        </w:rPr>
        <w:t>研究</w:t>
      </w:r>
      <w:proofErr w:type="gramStart"/>
      <w:r>
        <w:rPr>
          <w:rFonts w:hint="eastAsia"/>
        </w:rPr>
        <w:t>一</w:t>
      </w:r>
      <w:proofErr w:type="gramEnd"/>
      <w:r w:rsidRPr="00302853">
        <w:rPr>
          <w:rFonts w:hint="eastAsia"/>
        </w:rPr>
        <w:t>实验</w:t>
      </w:r>
      <w:r w:rsidRPr="00302853">
        <w:rPr>
          <w:rFonts w:hint="eastAsia"/>
          <w:i/>
        </w:rPr>
        <w:t>a</w:t>
      </w:r>
      <w:r w:rsidRPr="00302853">
        <w:rPr>
          <w:rFonts w:hint="eastAsia"/>
        </w:rPr>
        <w:t>相同。</w:t>
      </w:r>
    </w:p>
    <w:p w14:paraId="53085A74" w14:textId="77777777" w:rsidR="00006225" w:rsidRPr="00302853" w:rsidRDefault="00006225" w:rsidP="00006225">
      <w:pPr>
        <w:pStyle w:val="ad"/>
      </w:pPr>
      <w:r>
        <w:t>3.3</w:t>
      </w:r>
      <w:r w:rsidRPr="00302853">
        <w:rPr>
          <w:rFonts w:hint="eastAsia"/>
        </w:rPr>
        <w:t>工具及材料</w:t>
      </w:r>
    </w:p>
    <w:p w14:paraId="0282F8A0" w14:textId="4EACA3D7" w:rsidR="00006225" w:rsidRPr="00302853" w:rsidRDefault="00006225" w:rsidP="00006225">
      <w:pPr>
        <w:pStyle w:val="ad"/>
      </w:pPr>
      <w:r w:rsidRPr="00302853">
        <w:lastRenderedPageBreak/>
        <w:t>同</w:t>
      </w:r>
      <w:r w:rsidR="00300B8D">
        <w:rPr>
          <w:rFonts w:hint="eastAsia"/>
        </w:rPr>
        <w:t>研究</w:t>
      </w:r>
      <w:proofErr w:type="gramStart"/>
      <w:r w:rsidR="00300B8D">
        <w:rPr>
          <w:rFonts w:hint="eastAsia"/>
        </w:rPr>
        <w:t>一</w:t>
      </w:r>
      <w:proofErr w:type="gramEnd"/>
      <w:r w:rsidR="00300B8D" w:rsidRPr="00302853">
        <w:rPr>
          <w:rFonts w:hint="eastAsia"/>
        </w:rPr>
        <w:t>实验</w:t>
      </w:r>
      <w:r w:rsidR="00300B8D" w:rsidRPr="00302853">
        <w:rPr>
          <w:rFonts w:hint="eastAsia"/>
          <w:i/>
        </w:rPr>
        <w:t>a</w:t>
      </w:r>
      <w:r w:rsidRPr="00302853">
        <w:rPr>
          <w:rFonts w:hint="eastAsia"/>
        </w:rPr>
        <w:t>。</w:t>
      </w:r>
    </w:p>
    <w:p w14:paraId="7588B57D" w14:textId="77777777" w:rsidR="00006225" w:rsidRPr="00302853" w:rsidRDefault="00006225" w:rsidP="00006225">
      <w:pPr>
        <w:pStyle w:val="ad"/>
      </w:pPr>
      <w:r>
        <w:rPr>
          <w:rFonts w:hint="eastAsia"/>
        </w:rPr>
        <w:t>3.4</w:t>
      </w:r>
      <w:r w:rsidRPr="00302853">
        <w:rPr>
          <w:rFonts w:hint="eastAsia"/>
        </w:rPr>
        <w:t>研究过程</w:t>
      </w:r>
    </w:p>
    <w:p w14:paraId="782C47F1" w14:textId="274D123D" w:rsidR="00203923" w:rsidRPr="001F2001" w:rsidRDefault="00006225" w:rsidP="00006225">
      <w:pPr>
        <w:pStyle w:val="ad"/>
      </w:pPr>
      <w:r w:rsidRPr="00302853">
        <w:rPr>
          <w:rFonts w:hint="eastAsia"/>
        </w:rPr>
        <w:t>在</w:t>
      </w:r>
      <w:r>
        <w:rPr>
          <w:rFonts w:hint="eastAsia"/>
        </w:rPr>
        <w:t>研究</w:t>
      </w:r>
      <w:proofErr w:type="gramStart"/>
      <w:r>
        <w:rPr>
          <w:rFonts w:hint="eastAsia"/>
        </w:rPr>
        <w:t>一</w:t>
      </w:r>
      <w:proofErr w:type="gramEnd"/>
      <w:r w:rsidRPr="00302853">
        <w:rPr>
          <w:rFonts w:hint="eastAsia"/>
        </w:rPr>
        <w:t>实验</w:t>
      </w:r>
      <w:r w:rsidRPr="00302853">
        <w:rPr>
          <w:rFonts w:hint="eastAsia"/>
          <w:i/>
        </w:rPr>
        <w:t>a</w:t>
      </w:r>
      <w:r w:rsidRPr="00302853">
        <w:rPr>
          <w:rFonts w:hint="eastAsia"/>
        </w:rPr>
        <w:t>的基础上，被试在完成翻译任务后，可选择自己期望的评分者是</w:t>
      </w:r>
      <w:r>
        <w:rPr>
          <w:rFonts w:hint="eastAsia"/>
        </w:rPr>
        <w:t>“</w:t>
      </w:r>
      <w:r>
        <w:rPr>
          <w:rFonts w:hint="eastAsia"/>
        </w:rPr>
        <w:t>AI</w:t>
      </w:r>
      <w:r>
        <w:rPr>
          <w:rFonts w:hint="eastAsia"/>
        </w:rPr>
        <w:t>辅助人类教师（人类教师为主）评分系统”或“人类教师辅助</w:t>
      </w:r>
      <w:r>
        <w:rPr>
          <w:rFonts w:hint="eastAsia"/>
        </w:rPr>
        <w:t>AI</w:t>
      </w:r>
      <w:r>
        <w:rPr>
          <w:rFonts w:hint="eastAsia"/>
        </w:rPr>
        <w:t>（人工智能为主）评分系统”</w:t>
      </w:r>
      <w:r w:rsidRPr="00302853">
        <w:rPr>
          <w:rFonts w:hint="eastAsia"/>
        </w:rPr>
        <w:t>。意愿选择完成后，系统将会</w:t>
      </w:r>
      <w:r>
        <w:rPr>
          <w:rFonts w:hint="eastAsia"/>
        </w:rPr>
        <w:t>被试意愿</w:t>
      </w:r>
      <w:r w:rsidRPr="00302853">
        <w:rPr>
          <w:rFonts w:hint="eastAsia"/>
        </w:rPr>
        <w:t>分配进行评分。外显态度感知部分和</w:t>
      </w:r>
      <w:r>
        <w:rPr>
          <w:rFonts w:hint="eastAsia"/>
        </w:rPr>
        <w:t>研究</w:t>
      </w:r>
      <w:proofErr w:type="gramStart"/>
      <w:r>
        <w:rPr>
          <w:rFonts w:hint="eastAsia"/>
        </w:rPr>
        <w:t>一</w:t>
      </w:r>
      <w:proofErr w:type="gramEnd"/>
      <w:r w:rsidRPr="00302853">
        <w:rPr>
          <w:rFonts w:hint="eastAsia"/>
        </w:rPr>
        <w:t>实验</w:t>
      </w:r>
      <w:r w:rsidRPr="00302853">
        <w:rPr>
          <w:rFonts w:hint="eastAsia"/>
          <w:i/>
        </w:rPr>
        <w:t>a</w:t>
      </w:r>
      <w:r w:rsidRPr="00302853">
        <w:rPr>
          <w:rFonts w:hint="eastAsia"/>
        </w:rPr>
        <w:t>相同。</w:t>
      </w:r>
    </w:p>
    <w:p w14:paraId="49180B54" w14:textId="774616C8" w:rsidR="00E6392A" w:rsidRDefault="00E6392A" w:rsidP="00E6392A">
      <w:pPr>
        <w:pStyle w:val="41"/>
        <w:rPr>
          <w:i/>
        </w:rPr>
      </w:pPr>
      <w:r>
        <w:rPr>
          <w:rFonts w:hint="eastAsia"/>
        </w:rPr>
        <w:t>4.2.</w:t>
      </w:r>
      <w:r>
        <w:t>3</w:t>
      </w:r>
      <w:r>
        <w:t>研究二实验</w:t>
      </w:r>
      <w:r>
        <w:rPr>
          <w:i/>
        </w:rPr>
        <w:t>c</w:t>
      </w:r>
    </w:p>
    <w:p w14:paraId="3A778263" w14:textId="77777777" w:rsidR="00E6392A" w:rsidRDefault="00E6392A" w:rsidP="00E6392A">
      <w:pPr>
        <w:pStyle w:val="41"/>
      </w:pPr>
      <w:r>
        <w:rPr>
          <w:rFonts w:hint="eastAsia"/>
        </w:rPr>
        <w:t>1.</w:t>
      </w:r>
      <w:r>
        <w:rPr>
          <w:rFonts w:hint="eastAsia"/>
        </w:rPr>
        <w:t>研究目的</w:t>
      </w:r>
    </w:p>
    <w:p w14:paraId="15D1E6E2" w14:textId="3E4418FD" w:rsidR="00E6392A" w:rsidRDefault="00E6392A" w:rsidP="00E6392A">
      <w:pPr>
        <w:pStyle w:val="ad"/>
      </w:pPr>
      <w:r>
        <w:rPr>
          <w:rFonts w:hint="eastAsia"/>
        </w:rPr>
        <w:t>探究个体对</w:t>
      </w:r>
      <w:r>
        <w:rPr>
          <w:rFonts w:hint="eastAsia"/>
        </w:rPr>
        <w:t>AI</w:t>
      </w:r>
      <w:r>
        <w:rPr>
          <w:rFonts w:hint="eastAsia"/>
        </w:rPr>
        <w:t>、教师与</w:t>
      </w:r>
      <w:r>
        <w:rPr>
          <w:rFonts w:hint="eastAsia"/>
        </w:rPr>
        <w:t>AI</w:t>
      </w:r>
      <w:r>
        <w:rPr>
          <w:rFonts w:hint="eastAsia"/>
        </w:rPr>
        <w:t>辅助人类教师三种评价方式的外显偏好程度</w:t>
      </w:r>
      <w:r w:rsidR="007C0DBF">
        <w:rPr>
          <w:rFonts w:hint="eastAsia"/>
        </w:rPr>
        <w:t>以及</w:t>
      </w:r>
      <w:r w:rsidR="007C0DBF">
        <w:rPr>
          <w:rFonts w:hint="eastAsia"/>
          <w:bCs/>
        </w:rPr>
        <w:t>对这</w:t>
      </w:r>
      <w:r w:rsidR="007C0DBF">
        <w:rPr>
          <w:bCs/>
        </w:rPr>
        <w:t>三</w:t>
      </w:r>
      <w:r w:rsidR="007C0DBF" w:rsidRPr="00F521A4">
        <w:rPr>
          <w:rFonts w:hint="eastAsia"/>
          <w:bCs/>
        </w:rPr>
        <w:t>类</w:t>
      </w:r>
      <w:r w:rsidR="007D299A">
        <w:rPr>
          <w:rFonts w:hint="eastAsia"/>
          <w:bCs/>
        </w:rPr>
        <w:t>评分主体</w:t>
      </w:r>
      <w:r w:rsidR="007C0DBF" w:rsidRPr="00F521A4">
        <w:rPr>
          <w:rFonts w:hint="eastAsia"/>
          <w:bCs/>
        </w:rPr>
        <w:t>的结果满意度和公平性感知</w:t>
      </w:r>
      <w:r>
        <w:rPr>
          <w:rFonts w:hint="eastAsia"/>
        </w:rPr>
        <w:t>。</w:t>
      </w:r>
    </w:p>
    <w:p w14:paraId="30933A8E" w14:textId="77777777" w:rsidR="00E6392A" w:rsidRDefault="00E6392A" w:rsidP="00E6392A">
      <w:pPr>
        <w:pStyle w:val="41"/>
      </w:pPr>
      <w:r>
        <w:rPr>
          <w:rFonts w:hint="eastAsia"/>
        </w:rPr>
        <w:t>2</w:t>
      </w:r>
      <w:r>
        <w:t>.</w:t>
      </w:r>
      <w:r>
        <w:rPr>
          <w:rFonts w:hint="eastAsia"/>
        </w:rPr>
        <w:t>研究假设</w:t>
      </w:r>
    </w:p>
    <w:p w14:paraId="1B3A13E2" w14:textId="6E92242D" w:rsidR="00E6392A" w:rsidRDefault="00E6392A" w:rsidP="00E6392A">
      <w:pPr>
        <w:pStyle w:val="ad"/>
      </w:pPr>
      <w:r>
        <w:rPr>
          <w:rFonts w:hint="eastAsia"/>
        </w:rPr>
        <w:t>①个体对于</w:t>
      </w:r>
      <w:r>
        <w:rPr>
          <w:rFonts w:hint="eastAsia"/>
        </w:rPr>
        <w:t>AI</w:t>
      </w:r>
      <w:r>
        <w:rPr>
          <w:rFonts w:hint="eastAsia"/>
        </w:rPr>
        <w:t>辅助人类教师的评价方式有更多的选择偏好；②</w:t>
      </w:r>
      <w:r w:rsidR="007C0DBF">
        <w:rPr>
          <w:rFonts w:hint="eastAsia"/>
        </w:rPr>
        <w:t>三</w:t>
      </w:r>
      <w:r>
        <w:rPr>
          <w:rFonts w:hint="eastAsia"/>
        </w:rPr>
        <w:t>种评价方式的评分满意度和公平性感知</w:t>
      </w:r>
      <w:r w:rsidR="007C0DBF">
        <w:rPr>
          <w:rFonts w:hint="eastAsia"/>
        </w:rPr>
        <w:t>不</w:t>
      </w:r>
      <w:r>
        <w:rPr>
          <w:rFonts w:hint="eastAsia"/>
        </w:rPr>
        <w:t>存在差异。</w:t>
      </w:r>
    </w:p>
    <w:p w14:paraId="1E1984B8" w14:textId="77777777" w:rsidR="00E6392A" w:rsidRDefault="00E6392A" w:rsidP="00E6392A">
      <w:pPr>
        <w:pStyle w:val="41"/>
      </w:pPr>
      <w:r>
        <w:rPr>
          <w:rFonts w:hint="eastAsia"/>
        </w:rPr>
        <w:t>3.</w:t>
      </w:r>
      <w:r w:rsidRPr="004872B3">
        <w:t>研究方案</w:t>
      </w:r>
    </w:p>
    <w:p w14:paraId="5405427C" w14:textId="77777777" w:rsidR="00E6392A" w:rsidRPr="00A61010" w:rsidRDefault="00E6392A" w:rsidP="00E6392A">
      <w:pPr>
        <w:pStyle w:val="ad"/>
      </w:pPr>
      <w:r>
        <w:rPr>
          <w:rFonts w:hint="eastAsia"/>
        </w:rPr>
        <w:t>3.1</w:t>
      </w:r>
      <w:r w:rsidRPr="00A61010">
        <w:rPr>
          <w:rFonts w:hint="eastAsia"/>
        </w:rPr>
        <w:t>参与者</w:t>
      </w:r>
      <w:r w:rsidRPr="00A61010">
        <w:rPr>
          <w:rFonts w:hint="eastAsia"/>
        </w:rPr>
        <w:t>/</w:t>
      </w:r>
      <w:r w:rsidRPr="00A61010">
        <w:rPr>
          <w:rFonts w:hint="eastAsia"/>
        </w:rPr>
        <w:t>被试</w:t>
      </w:r>
    </w:p>
    <w:p w14:paraId="68D47F5D" w14:textId="2EDB526B" w:rsidR="00E6392A" w:rsidRPr="00302853" w:rsidRDefault="00E6392A" w:rsidP="00E6392A">
      <w:pPr>
        <w:pStyle w:val="ad"/>
      </w:pPr>
      <w:r w:rsidRPr="00302853">
        <w:rPr>
          <w:rFonts w:hint="eastAsia"/>
        </w:rPr>
        <w:t>使用</w:t>
      </w:r>
      <w:r w:rsidRPr="00302853">
        <w:rPr>
          <w:rFonts w:hint="eastAsia"/>
        </w:rPr>
        <w:t>GPower3.1</w:t>
      </w:r>
      <w:r w:rsidRPr="00302853">
        <w:rPr>
          <w:rFonts w:hint="eastAsia"/>
        </w:rPr>
        <w:t>计算被试量，选择</w:t>
      </w:r>
      <w:r>
        <w:rPr>
          <w:rFonts w:hint="eastAsia"/>
        </w:rPr>
        <w:t>卡方</w:t>
      </w:r>
      <w:r w:rsidRPr="00302853">
        <w:rPr>
          <w:rFonts w:hint="eastAsia"/>
        </w:rPr>
        <w:t>检验，计算得到最小被试量为</w:t>
      </w:r>
      <w:r w:rsidR="007C0DBF">
        <w:t>86</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rsidR="007C0DBF">
        <w:t>95</w:t>
      </w:r>
      <w:r w:rsidRPr="00302853">
        <w:rPr>
          <w:rFonts w:hint="eastAsia"/>
        </w:rPr>
        <w:t>名中国本土长大的、汉语为母语的</w:t>
      </w:r>
      <w:r w:rsidRPr="00302853">
        <w:rPr>
          <w:rFonts w:hint="eastAsia"/>
        </w:rPr>
        <w:t>18</w:t>
      </w:r>
      <w:r>
        <w:rPr>
          <w:rFonts w:hint="eastAsia"/>
        </w:rPr>
        <w:t>～</w:t>
      </w:r>
      <w:r>
        <w:t>5</w:t>
      </w:r>
      <w:r w:rsidRPr="00302853">
        <w:t>5</w:t>
      </w:r>
      <w:r w:rsidRPr="00302853">
        <w:rPr>
          <w:rFonts w:hint="eastAsia"/>
        </w:rPr>
        <w:t>岁学历高中及以上的被试。</w:t>
      </w:r>
    </w:p>
    <w:p w14:paraId="3B26F757" w14:textId="77777777" w:rsidR="00E6392A" w:rsidRPr="00302853" w:rsidRDefault="00E6392A" w:rsidP="00E6392A">
      <w:pPr>
        <w:pStyle w:val="ad"/>
      </w:pPr>
      <w:r>
        <w:rPr>
          <w:rFonts w:hint="eastAsia"/>
        </w:rPr>
        <w:lastRenderedPageBreak/>
        <w:t>3.2</w:t>
      </w:r>
      <w:r w:rsidRPr="00302853">
        <w:rPr>
          <w:rFonts w:hint="eastAsia"/>
        </w:rPr>
        <w:t>研究设计</w:t>
      </w:r>
    </w:p>
    <w:p w14:paraId="60EB954D" w14:textId="241D655D" w:rsidR="00E6392A" w:rsidRPr="00302853" w:rsidRDefault="00E6392A" w:rsidP="00E6392A">
      <w:pPr>
        <w:pStyle w:val="ad"/>
      </w:pPr>
      <w:r>
        <w:rPr>
          <w:rFonts w:hint="eastAsia"/>
        </w:rPr>
        <w:t>研究二</w:t>
      </w:r>
      <w:r w:rsidRPr="00302853">
        <w:rPr>
          <w:rFonts w:hint="eastAsia"/>
        </w:rPr>
        <w:t>实验</w:t>
      </w:r>
      <w:r w:rsidR="007C0DBF">
        <w:rPr>
          <w:i/>
        </w:rPr>
        <w:t>c</w:t>
      </w:r>
      <w:r w:rsidR="002760AE">
        <w:rPr>
          <w:rFonts w:hint="eastAsia"/>
        </w:rPr>
        <w:t>以评分者为组间变量</w:t>
      </w:r>
      <w:r>
        <w:rPr>
          <w:rFonts w:hint="eastAsia"/>
        </w:rPr>
        <w:t>。自变量包括</w:t>
      </w:r>
      <w:r w:rsidR="002760AE">
        <w:rPr>
          <w:rFonts w:hint="eastAsia"/>
        </w:rPr>
        <w:t>三类</w:t>
      </w:r>
      <w:r>
        <w:rPr>
          <w:rFonts w:hint="eastAsia"/>
        </w:rPr>
        <w:t>评价者主体类型，分别为：</w:t>
      </w:r>
      <w:r w:rsidR="00300B8D">
        <w:rPr>
          <w:rFonts w:hint="eastAsia"/>
        </w:rPr>
        <w:t>“</w:t>
      </w:r>
      <w:r w:rsidR="00300B8D">
        <w:rPr>
          <w:rFonts w:hint="eastAsia"/>
        </w:rPr>
        <w:t>AI</w:t>
      </w:r>
      <w:r w:rsidR="00300B8D">
        <w:rPr>
          <w:rFonts w:hint="eastAsia"/>
        </w:rPr>
        <w:t>”、“人类教师”与</w:t>
      </w:r>
      <w:r>
        <w:rPr>
          <w:rFonts w:hint="eastAsia"/>
        </w:rPr>
        <w:t>“</w:t>
      </w:r>
      <w:r>
        <w:rPr>
          <w:rFonts w:hint="eastAsia"/>
        </w:rPr>
        <w:t>AI</w:t>
      </w:r>
      <w:r w:rsidR="007C0DBF">
        <w:rPr>
          <w:rFonts w:hint="eastAsia"/>
        </w:rPr>
        <w:t>辅助人类教师</w:t>
      </w:r>
      <w:r>
        <w:rPr>
          <w:rFonts w:hint="eastAsia"/>
        </w:rPr>
        <w:t>”。</w:t>
      </w:r>
      <w:r w:rsidRPr="00302853">
        <w:rPr>
          <w:rFonts w:hint="eastAsia"/>
        </w:rPr>
        <w:t>其余部分和</w:t>
      </w:r>
      <w:r>
        <w:rPr>
          <w:rFonts w:hint="eastAsia"/>
        </w:rPr>
        <w:t>研究</w:t>
      </w:r>
      <w:proofErr w:type="gramStart"/>
      <w:r>
        <w:rPr>
          <w:rFonts w:hint="eastAsia"/>
        </w:rPr>
        <w:t>一</w:t>
      </w:r>
      <w:proofErr w:type="gramEnd"/>
      <w:r w:rsidRPr="00302853">
        <w:rPr>
          <w:rFonts w:hint="eastAsia"/>
        </w:rPr>
        <w:t>实验</w:t>
      </w:r>
      <w:r w:rsidR="00300B8D">
        <w:rPr>
          <w:i/>
        </w:rPr>
        <w:t>e</w:t>
      </w:r>
      <w:r w:rsidRPr="00302853">
        <w:rPr>
          <w:rFonts w:hint="eastAsia"/>
        </w:rPr>
        <w:t>相同。</w:t>
      </w:r>
    </w:p>
    <w:p w14:paraId="48CB9CDD" w14:textId="77777777" w:rsidR="00E6392A" w:rsidRPr="00302853" w:rsidRDefault="00E6392A" w:rsidP="00E6392A">
      <w:pPr>
        <w:pStyle w:val="ad"/>
      </w:pPr>
      <w:r>
        <w:t>3.3</w:t>
      </w:r>
      <w:r w:rsidRPr="00302853">
        <w:rPr>
          <w:rFonts w:hint="eastAsia"/>
        </w:rPr>
        <w:t>工具及材料</w:t>
      </w:r>
    </w:p>
    <w:p w14:paraId="464DA7B8" w14:textId="77777777" w:rsidR="00E6392A" w:rsidRPr="00302853" w:rsidRDefault="00E6392A" w:rsidP="00E6392A">
      <w:pPr>
        <w:pStyle w:val="ad"/>
      </w:pPr>
      <w:r w:rsidRPr="00302853">
        <w:t>同实验</w:t>
      </w:r>
      <w:r w:rsidRPr="00302853">
        <w:rPr>
          <w:rFonts w:hint="eastAsia"/>
          <w:i/>
        </w:rPr>
        <w:t>a</w:t>
      </w:r>
      <w:r w:rsidRPr="00302853">
        <w:rPr>
          <w:rFonts w:hint="eastAsia"/>
        </w:rPr>
        <w:t>。</w:t>
      </w:r>
    </w:p>
    <w:p w14:paraId="2C282B17" w14:textId="77777777" w:rsidR="00E6392A" w:rsidRPr="00302853" w:rsidRDefault="00E6392A" w:rsidP="00E6392A">
      <w:pPr>
        <w:pStyle w:val="ad"/>
      </w:pPr>
      <w:r>
        <w:rPr>
          <w:rFonts w:hint="eastAsia"/>
        </w:rPr>
        <w:t>3.4</w:t>
      </w:r>
      <w:r w:rsidRPr="00302853">
        <w:rPr>
          <w:rFonts w:hint="eastAsia"/>
        </w:rPr>
        <w:t>研究过程</w:t>
      </w:r>
    </w:p>
    <w:p w14:paraId="1C09E4C1" w14:textId="7937C8E0" w:rsidR="00E6392A" w:rsidRPr="001F2001" w:rsidRDefault="00E6392A" w:rsidP="00E6392A">
      <w:pPr>
        <w:pStyle w:val="ad"/>
      </w:pPr>
      <w:r w:rsidRPr="00302853">
        <w:rPr>
          <w:rFonts w:hint="eastAsia"/>
        </w:rPr>
        <w:t>在</w:t>
      </w:r>
      <w:r>
        <w:rPr>
          <w:rFonts w:hint="eastAsia"/>
        </w:rPr>
        <w:t>研究</w:t>
      </w:r>
      <w:proofErr w:type="gramStart"/>
      <w:r>
        <w:rPr>
          <w:rFonts w:hint="eastAsia"/>
        </w:rPr>
        <w:t>一</w:t>
      </w:r>
      <w:proofErr w:type="gramEnd"/>
      <w:r w:rsidRPr="00302853">
        <w:rPr>
          <w:rFonts w:hint="eastAsia"/>
        </w:rPr>
        <w:t>实验</w:t>
      </w:r>
      <w:r w:rsidRPr="00302853">
        <w:rPr>
          <w:rFonts w:hint="eastAsia"/>
          <w:i/>
        </w:rPr>
        <w:t>a</w:t>
      </w:r>
      <w:r w:rsidRPr="00302853">
        <w:rPr>
          <w:rFonts w:hint="eastAsia"/>
        </w:rPr>
        <w:t>的基础上，被试在完成翻译任务后，可选择自己期望的评分者是</w:t>
      </w:r>
      <w:r>
        <w:rPr>
          <w:rFonts w:hint="eastAsia"/>
        </w:rPr>
        <w:t>“</w:t>
      </w:r>
      <w:r>
        <w:rPr>
          <w:rFonts w:hint="eastAsia"/>
        </w:rPr>
        <w:t>AI</w:t>
      </w:r>
      <w:r w:rsidR="00300B8D">
        <w:rPr>
          <w:rFonts w:hint="eastAsia"/>
        </w:rPr>
        <w:t>”、“</w:t>
      </w:r>
      <w:r>
        <w:rPr>
          <w:rFonts w:hint="eastAsia"/>
        </w:rPr>
        <w:t>人类教师”或“</w:t>
      </w:r>
      <w:r w:rsidR="00300B8D">
        <w:rPr>
          <w:rFonts w:hint="eastAsia"/>
        </w:rPr>
        <w:t>AI</w:t>
      </w:r>
      <w:r w:rsidR="00300B8D">
        <w:rPr>
          <w:rFonts w:hint="eastAsia"/>
        </w:rPr>
        <w:t>辅助人类教师</w:t>
      </w:r>
      <w:r>
        <w:rPr>
          <w:rFonts w:hint="eastAsia"/>
        </w:rPr>
        <w:t>”</w:t>
      </w:r>
      <w:r w:rsidRPr="00302853">
        <w:rPr>
          <w:rFonts w:hint="eastAsia"/>
        </w:rPr>
        <w:t>。意愿选择完成后，系统将会</w:t>
      </w:r>
      <w:r>
        <w:rPr>
          <w:rFonts w:hint="eastAsia"/>
        </w:rPr>
        <w:t>被试意愿</w:t>
      </w:r>
      <w:r w:rsidRPr="00302853">
        <w:rPr>
          <w:rFonts w:hint="eastAsia"/>
        </w:rPr>
        <w:t>分配进行评分。外显态度感知部分和</w:t>
      </w:r>
      <w:r>
        <w:rPr>
          <w:rFonts w:hint="eastAsia"/>
        </w:rPr>
        <w:t>研究</w:t>
      </w:r>
      <w:proofErr w:type="gramStart"/>
      <w:r>
        <w:rPr>
          <w:rFonts w:hint="eastAsia"/>
        </w:rPr>
        <w:t>一</w:t>
      </w:r>
      <w:proofErr w:type="gramEnd"/>
      <w:r w:rsidRPr="00302853">
        <w:rPr>
          <w:rFonts w:hint="eastAsia"/>
        </w:rPr>
        <w:t>实验</w:t>
      </w:r>
      <w:r w:rsidR="00300B8D">
        <w:rPr>
          <w:i/>
        </w:rPr>
        <w:t>e</w:t>
      </w:r>
      <w:r w:rsidRPr="00302853">
        <w:rPr>
          <w:rFonts w:hint="eastAsia"/>
        </w:rPr>
        <w:t>相同。</w:t>
      </w:r>
    </w:p>
    <w:p w14:paraId="799AF78E" w14:textId="77777777" w:rsidR="00E6392A" w:rsidRDefault="00E6392A">
      <w:pPr>
        <w:widowControl/>
        <w:jc w:val="left"/>
      </w:pPr>
    </w:p>
    <w:p w14:paraId="70454DE8" w14:textId="48AE5D32" w:rsidR="00006225" w:rsidRDefault="00006225">
      <w:pPr>
        <w:widowControl/>
        <w:jc w:val="left"/>
        <w:rPr>
          <w:rFonts w:eastAsia="仿宋"/>
          <w:sz w:val="28"/>
        </w:rPr>
      </w:pPr>
      <w:r>
        <w:br w:type="page"/>
      </w:r>
    </w:p>
    <w:p w14:paraId="683F54EA" w14:textId="7CFD7338" w:rsidR="00280279" w:rsidRDefault="00280279" w:rsidP="00280279">
      <w:pPr>
        <w:pStyle w:val="21"/>
      </w:pPr>
      <w:r w:rsidRPr="004872B3">
        <w:rPr>
          <w:rFonts w:hint="eastAsia"/>
        </w:rPr>
        <w:lastRenderedPageBreak/>
        <w:t>4.</w:t>
      </w:r>
      <w:r>
        <w:t xml:space="preserve">3 </w:t>
      </w:r>
      <w:r w:rsidRPr="004872B3">
        <w:t>研究</w:t>
      </w:r>
      <w:r>
        <w:rPr>
          <w:rFonts w:hint="eastAsia"/>
        </w:rPr>
        <w:t>三</w:t>
      </w:r>
      <w:r w:rsidRPr="004872B3">
        <w:t>：</w:t>
      </w:r>
      <w:r w:rsidR="007D299A" w:rsidRPr="007D299A">
        <w:rPr>
          <w:rFonts w:hint="eastAsia"/>
        </w:rPr>
        <w:t>个体人格特征对</w:t>
      </w:r>
      <w:r w:rsidR="007D299A" w:rsidRPr="007D299A">
        <w:rPr>
          <w:rFonts w:hint="eastAsia"/>
        </w:rPr>
        <w:t>AI</w:t>
      </w:r>
      <w:r w:rsidR="007D299A" w:rsidRPr="007D299A">
        <w:rPr>
          <w:rFonts w:hint="eastAsia"/>
        </w:rPr>
        <w:t>与人类评分主体感知的研究</w:t>
      </w:r>
    </w:p>
    <w:p w14:paraId="73A30E3D" w14:textId="7676E24A" w:rsidR="003437E1" w:rsidRDefault="003437E1" w:rsidP="00492B4C">
      <w:pPr>
        <w:pStyle w:val="31"/>
        <w:rPr>
          <w:i/>
        </w:rPr>
      </w:pPr>
      <w:r>
        <w:rPr>
          <w:rFonts w:hint="eastAsia"/>
        </w:rPr>
        <w:t>4.</w:t>
      </w:r>
      <w:r w:rsidR="00492B4C">
        <w:t>3</w:t>
      </w:r>
      <w:r>
        <w:rPr>
          <w:rFonts w:hint="eastAsia"/>
        </w:rPr>
        <w:t>.1</w:t>
      </w:r>
      <w:r>
        <w:t>研究三</w:t>
      </w:r>
    </w:p>
    <w:p w14:paraId="21804C77" w14:textId="4EA29BEF" w:rsidR="003437E1" w:rsidRDefault="003437E1" w:rsidP="00492B4C">
      <w:pPr>
        <w:pStyle w:val="41"/>
      </w:pPr>
      <w:r>
        <w:t>1.</w:t>
      </w:r>
      <w:r>
        <w:rPr>
          <w:rFonts w:hint="eastAsia"/>
        </w:rPr>
        <w:t>研究目的</w:t>
      </w:r>
    </w:p>
    <w:p w14:paraId="52023830" w14:textId="181FB663" w:rsidR="003437E1" w:rsidRDefault="003437E1" w:rsidP="003437E1">
      <w:pPr>
        <w:pStyle w:val="ad"/>
      </w:pPr>
      <w:r>
        <w:rPr>
          <w:rFonts w:hint="eastAsia"/>
        </w:rPr>
        <w:t>探究个体人格因素（开放性、责任心、外向性、宜人性和神经质）对评价结果和</w:t>
      </w:r>
      <w:r w:rsidR="007D299A">
        <w:rPr>
          <w:rFonts w:hint="eastAsia"/>
        </w:rPr>
        <w:t>评分主体</w:t>
      </w:r>
      <w:r>
        <w:rPr>
          <w:rFonts w:hint="eastAsia"/>
        </w:rPr>
        <w:t>的满意度和公平性感知的影响。</w:t>
      </w:r>
    </w:p>
    <w:p w14:paraId="3A3263CD" w14:textId="6C976FB0" w:rsidR="003437E1" w:rsidRDefault="003437E1" w:rsidP="00492B4C">
      <w:pPr>
        <w:pStyle w:val="41"/>
      </w:pPr>
      <w:r>
        <w:rPr>
          <w:rFonts w:hint="eastAsia"/>
        </w:rPr>
        <w:t>2</w:t>
      </w:r>
      <w:r>
        <w:t>.</w:t>
      </w:r>
      <w:r>
        <w:rPr>
          <w:rFonts w:hint="eastAsia"/>
        </w:rPr>
        <w:t>研究假设</w:t>
      </w:r>
    </w:p>
    <w:p w14:paraId="3A2B8B8F" w14:textId="328F7F7F" w:rsidR="003437E1" w:rsidRDefault="003437E1" w:rsidP="003437E1">
      <w:pPr>
        <w:pStyle w:val="ad"/>
      </w:pPr>
      <w:r>
        <w:rPr>
          <w:rFonts w:hint="eastAsia"/>
        </w:rPr>
        <w:t>个体人格因素尤其是神经质和开放性得分高低对评价结果满意度和</w:t>
      </w:r>
      <w:r w:rsidR="007D299A">
        <w:rPr>
          <w:rFonts w:hint="eastAsia"/>
        </w:rPr>
        <w:t>评分主体</w:t>
      </w:r>
      <w:r>
        <w:rPr>
          <w:rFonts w:hint="eastAsia"/>
        </w:rPr>
        <w:t>的公平性感知存在显著差异。</w:t>
      </w:r>
    </w:p>
    <w:p w14:paraId="7C34BD07" w14:textId="6ED1505E" w:rsidR="003437E1" w:rsidRPr="003437E1" w:rsidRDefault="003437E1" w:rsidP="00492B4C">
      <w:pPr>
        <w:pStyle w:val="41"/>
      </w:pPr>
      <w:r w:rsidRPr="003437E1">
        <w:rPr>
          <w:rFonts w:hint="eastAsia"/>
        </w:rPr>
        <w:t>3.</w:t>
      </w:r>
      <w:r w:rsidRPr="003437E1">
        <w:rPr>
          <w:rFonts w:hint="eastAsia"/>
        </w:rPr>
        <w:t>研究</w:t>
      </w:r>
      <w:r w:rsidRPr="003437E1">
        <w:t>方案</w:t>
      </w:r>
    </w:p>
    <w:p w14:paraId="1553D569" w14:textId="13AAD327" w:rsidR="003437E1" w:rsidRDefault="003437E1" w:rsidP="003437E1">
      <w:pPr>
        <w:pStyle w:val="ad"/>
      </w:pPr>
      <w:r>
        <w:t>3.1</w:t>
      </w:r>
      <w:r>
        <w:rPr>
          <w:rFonts w:hint="eastAsia"/>
        </w:rPr>
        <w:t>参与者</w:t>
      </w:r>
      <w:r>
        <w:rPr>
          <w:rFonts w:hint="eastAsia"/>
        </w:rPr>
        <w:t>/</w:t>
      </w:r>
      <w:r>
        <w:rPr>
          <w:rFonts w:hint="eastAsia"/>
        </w:rPr>
        <w:t>被试</w:t>
      </w:r>
    </w:p>
    <w:p w14:paraId="4C2ED03F" w14:textId="016CF46A" w:rsidR="003437E1" w:rsidRDefault="003437E1" w:rsidP="003437E1">
      <w:pPr>
        <w:pStyle w:val="ad"/>
      </w:pPr>
      <w:r>
        <w:rPr>
          <w:rFonts w:hint="eastAsia"/>
        </w:rPr>
        <w:t>使用</w:t>
      </w:r>
      <w:r>
        <w:rPr>
          <w:rFonts w:hint="eastAsia"/>
        </w:rPr>
        <w:t>GPower3.1</w:t>
      </w:r>
      <w:r>
        <w:rPr>
          <w:rFonts w:hint="eastAsia"/>
        </w:rPr>
        <w:t>计算被试量，选择多元回归分析，计算得到最小被试量为</w:t>
      </w:r>
      <w:r>
        <w:t>3</w:t>
      </w:r>
      <w:r>
        <w:rPr>
          <w:rFonts w:hint="eastAsia"/>
        </w:rPr>
        <w:t>52</w:t>
      </w:r>
      <w:r>
        <w:rPr>
          <w:rFonts w:hint="eastAsia"/>
        </w:rPr>
        <w:t>。考虑到线上问卷回答质量波动较大，以</w:t>
      </w:r>
      <w:r>
        <w:rPr>
          <w:rFonts w:hint="eastAsia"/>
        </w:rPr>
        <w:t>10%</w:t>
      </w:r>
      <w:r>
        <w:rPr>
          <w:rFonts w:hint="eastAsia"/>
        </w:rPr>
        <w:t>的数据拒绝率计算，利用在线实验平台至少收集</w:t>
      </w:r>
      <w:r>
        <w:t>380</w:t>
      </w:r>
      <w:r>
        <w:rPr>
          <w:rFonts w:hint="eastAsia"/>
        </w:rPr>
        <w:t>名中国本土长大的、汉语为母语的</w:t>
      </w:r>
      <w:r>
        <w:rPr>
          <w:rFonts w:hint="eastAsia"/>
        </w:rPr>
        <w:t>18</w:t>
      </w:r>
      <w:r w:rsidR="00154F4D">
        <w:rPr>
          <w:rFonts w:hint="eastAsia"/>
        </w:rPr>
        <w:t>～</w:t>
      </w:r>
      <w:r>
        <w:t>5</w:t>
      </w:r>
      <w:r>
        <w:rPr>
          <w:rFonts w:hint="eastAsia"/>
        </w:rPr>
        <w:t>5</w:t>
      </w:r>
      <w:r>
        <w:rPr>
          <w:rFonts w:hint="eastAsia"/>
        </w:rPr>
        <w:t>岁学历高中及以上的被试。</w:t>
      </w:r>
    </w:p>
    <w:p w14:paraId="3AF7D615" w14:textId="2115E203" w:rsidR="003437E1" w:rsidRDefault="003437E1" w:rsidP="003437E1">
      <w:pPr>
        <w:pStyle w:val="ad"/>
      </w:pPr>
      <w:r>
        <w:rPr>
          <w:rFonts w:hint="eastAsia"/>
        </w:rPr>
        <w:t>3.2</w:t>
      </w:r>
      <w:r>
        <w:rPr>
          <w:rFonts w:hint="eastAsia"/>
        </w:rPr>
        <w:t>研究设计</w:t>
      </w:r>
    </w:p>
    <w:p w14:paraId="50DCAB42" w14:textId="2B58F053" w:rsidR="003437E1" w:rsidRDefault="003437E1" w:rsidP="003437E1">
      <w:pPr>
        <w:pStyle w:val="ad"/>
      </w:pPr>
      <w:r>
        <w:rPr>
          <w:rFonts w:hint="eastAsia"/>
        </w:rPr>
        <w:t>研究三是在研究</w:t>
      </w:r>
      <w:proofErr w:type="gramStart"/>
      <w:r>
        <w:rPr>
          <w:rFonts w:hint="eastAsia"/>
        </w:rPr>
        <w:t>一</w:t>
      </w:r>
      <w:proofErr w:type="gramEnd"/>
      <w:r>
        <w:rPr>
          <w:rFonts w:hint="eastAsia"/>
        </w:rPr>
        <w:t>实验</w:t>
      </w:r>
      <w:r w:rsidRPr="003437E1">
        <w:rPr>
          <w:rFonts w:hint="eastAsia"/>
          <w:i/>
        </w:rPr>
        <w:t>e</w:t>
      </w:r>
      <w:r>
        <w:rPr>
          <w:rFonts w:hint="eastAsia"/>
        </w:rPr>
        <w:t>的基础上增加了大五人格测验（开放性、责任心、外向性、宜人性和神经质）的前测。</w:t>
      </w:r>
    </w:p>
    <w:p w14:paraId="3CA2F5B1" w14:textId="74182382" w:rsidR="003437E1" w:rsidRDefault="003437E1" w:rsidP="003437E1">
      <w:pPr>
        <w:pStyle w:val="ad"/>
      </w:pPr>
      <w:r>
        <w:rPr>
          <w:rFonts w:hint="eastAsia"/>
        </w:rPr>
        <w:t>3.3</w:t>
      </w:r>
      <w:r>
        <w:rPr>
          <w:rFonts w:hint="eastAsia"/>
        </w:rPr>
        <w:t>工具及材料</w:t>
      </w:r>
    </w:p>
    <w:p w14:paraId="0943AAA3" w14:textId="726A77B6" w:rsidR="003437E1" w:rsidRPr="003437E1" w:rsidRDefault="003437E1" w:rsidP="003437E1">
      <w:pPr>
        <w:pStyle w:val="ad"/>
      </w:pPr>
      <w:r>
        <w:rPr>
          <w:rFonts w:hint="eastAsia"/>
        </w:rPr>
        <w:t>在研究</w:t>
      </w:r>
      <w:proofErr w:type="gramStart"/>
      <w:r>
        <w:rPr>
          <w:rFonts w:hint="eastAsia"/>
        </w:rPr>
        <w:t>一</w:t>
      </w:r>
      <w:proofErr w:type="gramEnd"/>
      <w:r>
        <w:rPr>
          <w:rFonts w:hint="eastAsia"/>
        </w:rPr>
        <w:t>实验</w:t>
      </w:r>
      <w:r w:rsidRPr="003437E1">
        <w:rPr>
          <w:rFonts w:hint="eastAsia"/>
          <w:i/>
        </w:rPr>
        <w:t>e</w:t>
      </w:r>
      <w:r>
        <w:rPr>
          <w:rFonts w:hint="eastAsia"/>
        </w:rPr>
        <w:t>的基础上增加大五人格因素测验前测。</w:t>
      </w:r>
    </w:p>
    <w:p w14:paraId="0EE5DC0C" w14:textId="1869FAE6" w:rsidR="003437E1" w:rsidRPr="004872B3" w:rsidRDefault="003437E1" w:rsidP="003437E1">
      <w:pPr>
        <w:pStyle w:val="21"/>
      </w:pPr>
      <w:r w:rsidRPr="004872B3">
        <w:rPr>
          <w:rFonts w:hint="eastAsia"/>
        </w:rPr>
        <w:lastRenderedPageBreak/>
        <w:t>4.</w:t>
      </w:r>
      <w:r w:rsidR="00492B4C">
        <w:t>4</w:t>
      </w:r>
      <w:r>
        <w:t xml:space="preserve"> </w:t>
      </w:r>
      <w:r w:rsidRPr="004872B3">
        <w:t>研究</w:t>
      </w:r>
      <w:r>
        <w:t>四</w:t>
      </w:r>
      <w:r w:rsidRPr="004872B3">
        <w:t>：</w:t>
      </w:r>
      <w:r w:rsidR="007D299A">
        <w:t>外部</w:t>
      </w:r>
      <w:r>
        <w:t>情景因素对</w:t>
      </w:r>
      <w:r w:rsidR="007D299A" w:rsidRPr="007D299A">
        <w:rPr>
          <w:rFonts w:hint="eastAsia"/>
        </w:rPr>
        <w:t>AI</w:t>
      </w:r>
      <w:r w:rsidR="007D299A" w:rsidRPr="007D299A">
        <w:rPr>
          <w:rFonts w:hint="eastAsia"/>
        </w:rPr>
        <w:t>与人类评分主体感知</w:t>
      </w:r>
      <w:r w:rsidR="002833D5">
        <w:rPr>
          <w:rFonts w:hint="eastAsia"/>
        </w:rPr>
        <w:t>的研究</w:t>
      </w:r>
    </w:p>
    <w:p w14:paraId="3205C030" w14:textId="51BB86D7" w:rsidR="003437E1" w:rsidRDefault="003437E1" w:rsidP="00492B4C">
      <w:pPr>
        <w:pStyle w:val="31"/>
        <w:rPr>
          <w:i/>
        </w:rPr>
      </w:pPr>
      <w:r>
        <w:rPr>
          <w:rFonts w:hint="eastAsia"/>
        </w:rPr>
        <w:t>4.</w:t>
      </w:r>
      <w:r w:rsidR="00492B4C">
        <w:t>4</w:t>
      </w:r>
      <w:r>
        <w:rPr>
          <w:rFonts w:hint="eastAsia"/>
        </w:rPr>
        <w:t>.1</w:t>
      </w:r>
      <w:r>
        <w:t>研究四实验</w:t>
      </w:r>
      <w:r w:rsidRPr="00280279">
        <w:rPr>
          <w:rFonts w:hint="eastAsia"/>
          <w:i/>
        </w:rPr>
        <w:t>a</w:t>
      </w:r>
    </w:p>
    <w:p w14:paraId="5887A1CE" w14:textId="59FF2487" w:rsidR="00793382" w:rsidRDefault="00793382" w:rsidP="00492B4C">
      <w:pPr>
        <w:pStyle w:val="41"/>
      </w:pPr>
      <w:r>
        <w:t>1.</w:t>
      </w:r>
      <w:r>
        <w:rPr>
          <w:rFonts w:hint="eastAsia"/>
        </w:rPr>
        <w:t>研究目的</w:t>
      </w:r>
    </w:p>
    <w:p w14:paraId="66573419" w14:textId="114AEE28" w:rsidR="00793382" w:rsidRDefault="00793382" w:rsidP="00793382">
      <w:pPr>
        <w:pStyle w:val="ad"/>
      </w:pPr>
      <w:r>
        <w:rPr>
          <w:rFonts w:hint="eastAsia"/>
        </w:rPr>
        <w:t>探究个体所处的焦虑情景</w:t>
      </w:r>
      <w:r w:rsidR="00FB453D">
        <w:rPr>
          <w:rFonts w:hint="eastAsia"/>
        </w:rPr>
        <w:t>（焦虑</w:t>
      </w:r>
      <w:r w:rsidR="00FB453D">
        <w:t>唤起和</w:t>
      </w:r>
      <w:r w:rsidR="00FB453D">
        <w:rPr>
          <w:rFonts w:hint="eastAsia"/>
        </w:rPr>
        <w:t>缓解）</w:t>
      </w:r>
      <w:r>
        <w:rPr>
          <w:rFonts w:hint="eastAsia"/>
        </w:rPr>
        <w:t>是否</w:t>
      </w:r>
      <w:r w:rsidR="00FB453D" w:rsidRPr="00F521A4">
        <w:rPr>
          <w:rFonts w:hint="eastAsia"/>
          <w:bCs/>
        </w:rPr>
        <w:t>对于不同</w:t>
      </w:r>
      <w:r w:rsidR="007D299A">
        <w:rPr>
          <w:rFonts w:hint="eastAsia"/>
          <w:bCs/>
        </w:rPr>
        <w:t>评分主体</w:t>
      </w:r>
      <w:r w:rsidR="00FB453D" w:rsidRPr="00F521A4">
        <w:rPr>
          <w:rFonts w:hint="eastAsia"/>
          <w:bCs/>
        </w:rPr>
        <w:t>的满意度和公平性感知存在</w:t>
      </w:r>
      <w:r>
        <w:rPr>
          <w:rFonts w:hint="eastAsia"/>
        </w:rPr>
        <w:t>影响。</w:t>
      </w:r>
    </w:p>
    <w:p w14:paraId="3A76A23C" w14:textId="0A51204F" w:rsidR="00793382" w:rsidRDefault="00793382" w:rsidP="00492B4C">
      <w:pPr>
        <w:pStyle w:val="41"/>
      </w:pPr>
      <w:r>
        <w:rPr>
          <w:rFonts w:hint="eastAsia"/>
        </w:rPr>
        <w:t>2</w:t>
      </w:r>
      <w:r>
        <w:t>.</w:t>
      </w:r>
      <w:r>
        <w:rPr>
          <w:rFonts w:hint="eastAsia"/>
        </w:rPr>
        <w:t>研究假设</w:t>
      </w:r>
    </w:p>
    <w:p w14:paraId="743ABB00" w14:textId="302D569F" w:rsidR="00793382" w:rsidRDefault="00FB453D" w:rsidP="00FB453D">
      <w:pPr>
        <w:pStyle w:val="ad"/>
      </w:pPr>
      <w:r>
        <w:rPr>
          <w:rFonts w:hint="eastAsia"/>
        </w:rPr>
        <w:t>个体所处的不同焦虑情景会影响被试对</w:t>
      </w:r>
      <w:r w:rsidRPr="00F521A4">
        <w:rPr>
          <w:rFonts w:hint="eastAsia"/>
          <w:bCs/>
        </w:rPr>
        <w:t>不同</w:t>
      </w:r>
      <w:r w:rsidR="007D299A">
        <w:rPr>
          <w:rFonts w:hint="eastAsia"/>
          <w:bCs/>
        </w:rPr>
        <w:t>评分主体</w:t>
      </w:r>
      <w:r w:rsidRPr="00F521A4">
        <w:rPr>
          <w:rFonts w:hint="eastAsia"/>
          <w:bCs/>
        </w:rPr>
        <w:t>的满意度和公平性感知</w:t>
      </w:r>
      <w:r w:rsidR="00793382">
        <w:rPr>
          <w:rFonts w:hint="eastAsia"/>
        </w:rPr>
        <w:t>。</w:t>
      </w:r>
      <w:r>
        <w:rPr>
          <w:rFonts w:hint="eastAsia"/>
        </w:rPr>
        <w:t>具体变现为</w:t>
      </w:r>
      <w:r>
        <w:t>：</w:t>
      </w:r>
      <w:r>
        <w:rPr>
          <w:rFonts w:hint="eastAsia"/>
        </w:rPr>
        <w:t>焦虑</w:t>
      </w:r>
      <w:proofErr w:type="gramStart"/>
      <w:r>
        <w:t>唤起</w:t>
      </w:r>
      <w:r>
        <w:rPr>
          <w:rFonts w:hint="eastAsia"/>
        </w:rPr>
        <w:t>组</w:t>
      </w:r>
      <w:proofErr w:type="gramEnd"/>
      <w:r w:rsidR="00C36B56">
        <w:t>的被试</w:t>
      </w:r>
      <w:r w:rsidR="00C36B56">
        <w:rPr>
          <w:rFonts w:hint="eastAsia"/>
        </w:rPr>
        <w:t>，</w:t>
      </w:r>
      <w:r w:rsidR="00C36B56">
        <w:t>相较于</w:t>
      </w:r>
      <w:r w:rsidR="00C36B56">
        <w:rPr>
          <w:rFonts w:hint="eastAsia"/>
        </w:rPr>
        <w:t>焦虑缓解组，</w:t>
      </w:r>
      <w:r>
        <w:t>更有可能选择人类教师</w:t>
      </w:r>
      <w:r w:rsidR="00C36B56">
        <w:rPr>
          <w:rFonts w:hint="eastAsia"/>
        </w:rPr>
        <w:t>进行</w:t>
      </w:r>
      <w:r w:rsidR="00C36B56">
        <w:t>评价</w:t>
      </w:r>
      <w:r>
        <w:rPr>
          <w:rFonts w:hint="eastAsia"/>
        </w:rPr>
        <w:t>；</w:t>
      </w:r>
      <w:r w:rsidR="00AF502A">
        <w:rPr>
          <w:rFonts w:hint="eastAsia"/>
        </w:rPr>
        <w:t>同时</w:t>
      </w:r>
      <w:r w:rsidR="00AF502A">
        <w:t>，</w:t>
      </w:r>
      <w:r w:rsidR="00AF502A">
        <w:rPr>
          <w:rFonts w:hint="eastAsia"/>
        </w:rPr>
        <w:t>焦虑</w:t>
      </w:r>
      <w:proofErr w:type="gramStart"/>
      <w:r w:rsidR="00AF502A">
        <w:t>唤起</w:t>
      </w:r>
      <w:r w:rsidR="00AF502A">
        <w:rPr>
          <w:rFonts w:hint="eastAsia"/>
        </w:rPr>
        <w:t>组</w:t>
      </w:r>
      <w:proofErr w:type="gramEnd"/>
      <w:r>
        <w:rPr>
          <w:rFonts w:hint="eastAsia"/>
        </w:rPr>
        <w:t>在评价结果</w:t>
      </w:r>
      <w:r>
        <w:t>的</w:t>
      </w:r>
      <w:r w:rsidRPr="00F521A4">
        <w:rPr>
          <w:rFonts w:hint="eastAsia"/>
          <w:bCs/>
        </w:rPr>
        <w:t>满意度和公平性感知</w:t>
      </w:r>
      <w:r>
        <w:rPr>
          <w:rFonts w:hint="eastAsia"/>
          <w:bCs/>
        </w:rPr>
        <w:t>上</w:t>
      </w:r>
      <w:r>
        <w:rPr>
          <w:bCs/>
        </w:rPr>
        <w:t>，</w:t>
      </w:r>
      <w:r>
        <w:t>人类教师</w:t>
      </w:r>
      <w:r>
        <w:rPr>
          <w:rFonts w:hint="eastAsia"/>
        </w:rPr>
        <w:t>要</w:t>
      </w:r>
      <w:r>
        <w:t>优于</w:t>
      </w:r>
      <w:r>
        <w:t>AI</w:t>
      </w:r>
      <w:r w:rsidR="00AF502A">
        <w:rPr>
          <w:rFonts w:hint="eastAsia"/>
        </w:rPr>
        <w:t>；焦虑</w:t>
      </w:r>
      <w:proofErr w:type="gramStart"/>
      <w:r w:rsidR="00AF502A">
        <w:rPr>
          <w:rFonts w:hint="eastAsia"/>
        </w:rPr>
        <w:t>缓解组</w:t>
      </w:r>
      <w:proofErr w:type="gramEnd"/>
      <w:r w:rsidR="00AF502A">
        <w:rPr>
          <w:rFonts w:hint="eastAsia"/>
        </w:rPr>
        <w:t>和</w:t>
      </w:r>
      <w:r w:rsidR="00AF502A">
        <w:t>对照组</w:t>
      </w:r>
      <w:r w:rsidR="00AF502A">
        <w:rPr>
          <w:rFonts w:hint="eastAsia"/>
        </w:rPr>
        <w:t>则</w:t>
      </w:r>
      <w:r w:rsidR="00AF502A">
        <w:t>不存在差异</w:t>
      </w:r>
      <w:r>
        <w:t>。</w:t>
      </w:r>
    </w:p>
    <w:p w14:paraId="0C24DBB9" w14:textId="479865BB" w:rsidR="00793382" w:rsidRDefault="00793382" w:rsidP="00492B4C">
      <w:pPr>
        <w:pStyle w:val="41"/>
      </w:pPr>
      <w:r>
        <w:rPr>
          <w:rFonts w:hint="eastAsia"/>
        </w:rPr>
        <w:t>3.</w:t>
      </w:r>
      <w:r>
        <w:rPr>
          <w:rFonts w:hint="eastAsia"/>
        </w:rPr>
        <w:t>研究方案</w:t>
      </w:r>
    </w:p>
    <w:p w14:paraId="7D0E1142" w14:textId="3C838396" w:rsidR="00793382" w:rsidRDefault="00793382" w:rsidP="00FB453D">
      <w:pPr>
        <w:pStyle w:val="ad"/>
      </w:pPr>
      <w:r>
        <w:rPr>
          <w:rFonts w:hint="eastAsia"/>
        </w:rPr>
        <w:t>3.1</w:t>
      </w:r>
      <w:r>
        <w:rPr>
          <w:rFonts w:hint="eastAsia"/>
        </w:rPr>
        <w:t>参与者</w:t>
      </w:r>
      <w:r>
        <w:rPr>
          <w:rFonts w:hint="eastAsia"/>
        </w:rPr>
        <w:t>/</w:t>
      </w:r>
      <w:r>
        <w:rPr>
          <w:rFonts w:hint="eastAsia"/>
        </w:rPr>
        <w:t>被试</w:t>
      </w:r>
    </w:p>
    <w:p w14:paraId="1FB91501" w14:textId="712166DA" w:rsidR="00793382" w:rsidRDefault="00793382" w:rsidP="00FB453D">
      <w:pPr>
        <w:pStyle w:val="ad"/>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sidR="00AF502A">
        <w:t>216</w:t>
      </w:r>
      <w:r>
        <w:rPr>
          <w:rFonts w:hint="eastAsia"/>
        </w:rPr>
        <w:t>。考虑到线上问卷回答质量波动较大，以</w:t>
      </w:r>
      <w:r>
        <w:rPr>
          <w:rFonts w:hint="eastAsia"/>
        </w:rPr>
        <w:t>10%</w:t>
      </w:r>
      <w:r>
        <w:rPr>
          <w:rFonts w:hint="eastAsia"/>
        </w:rPr>
        <w:t>的数据拒绝率计算，利用在线实验平台至少收集</w:t>
      </w:r>
      <w:r w:rsidR="00AF502A">
        <w:t>240</w:t>
      </w:r>
      <w:r>
        <w:rPr>
          <w:rFonts w:hint="eastAsia"/>
        </w:rPr>
        <w:t>名中国本土长大的、汉语为母语的</w:t>
      </w:r>
      <w:r>
        <w:rPr>
          <w:rFonts w:hint="eastAsia"/>
        </w:rPr>
        <w:t>18</w:t>
      </w:r>
      <w:r w:rsidR="00AF502A">
        <w:rPr>
          <w:rFonts w:hint="eastAsia"/>
        </w:rPr>
        <w:t>～</w:t>
      </w:r>
      <w:r w:rsidR="00154F4D">
        <w:t>3</w:t>
      </w:r>
      <w:r>
        <w:rPr>
          <w:rFonts w:hint="eastAsia"/>
        </w:rPr>
        <w:t>5</w:t>
      </w:r>
      <w:r>
        <w:rPr>
          <w:rFonts w:hint="eastAsia"/>
        </w:rPr>
        <w:t>岁学历高中及以上的被试。</w:t>
      </w:r>
    </w:p>
    <w:p w14:paraId="1A677CF1" w14:textId="7DC831B8" w:rsidR="00793382" w:rsidRDefault="00FB453D" w:rsidP="00FB453D">
      <w:pPr>
        <w:pStyle w:val="ad"/>
      </w:pPr>
      <w:r>
        <w:rPr>
          <w:rFonts w:hint="eastAsia"/>
        </w:rPr>
        <w:t>3.2</w:t>
      </w:r>
      <w:r w:rsidR="00793382">
        <w:rPr>
          <w:rFonts w:hint="eastAsia"/>
        </w:rPr>
        <w:t>研究设计</w:t>
      </w:r>
    </w:p>
    <w:p w14:paraId="0F30D829" w14:textId="5E8EE361" w:rsidR="00793382" w:rsidRDefault="00492B4C" w:rsidP="00FB453D">
      <w:pPr>
        <w:pStyle w:val="ad"/>
      </w:pPr>
      <w:r>
        <w:rPr>
          <w:rFonts w:hint="eastAsia"/>
        </w:rPr>
        <w:t>研究</w:t>
      </w:r>
      <w:r>
        <w:t>四</w:t>
      </w:r>
      <w:r w:rsidR="00FB453D">
        <w:rPr>
          <w:rFonts w:hint="eastAsia"/>
        </w:rPr>
        <w:t>实验</w:t>
      </w:r>
      <w:r w:rsidR="00FB453D" w:rsidRPr="00FB453D">
        <w:rPr>
          <w:rFonts w:hint="eastAsia"/>
          <w:i/>
        </w:rPr>
        <w:t>a</w:t>
      </w:r>
      <w:r w:rsidR="00793382">
        <w:rPr>
          <w:rFonts w:hint="eastAsia"/>
        </w:rPr>
        <w:t>通过操作情景因素以改变被试的焦虑</w:t>
      </w:r>
      <w:r>
        <w:rPr>
          <w:rFonts w:hint="eastAsia"/>
        </w:rPr>
        <w:t>水平</w:t>
      </w:r>
      <w:r w:rsidR="00793382">
        <w:rPr>
          <w:rFonts w:hint="eastAsia"/>
        </w:rPr>
        <w:t>。该研究共有两个自变量，第一个是评分者，包含两个水平：</w:t>
      </w:r>
      <w:r w:rsidR="00793382">
        <w:rPr>
          <w:rFonts w:hint="eastAsia"/>
        </w:rPr>
        <w:t>AI</w:t>
      </w:r>
      <w:r w:rsidR="00793382">
        <w:rPr>
          <w:rFonts w:hint="eastAsia"/>
        </w:rPr>
        <w:t>评分和教师评分。第二个自变</w:t>
      </w:r>
      <w:r w:rsidR="00793382">
        <w:rPr>
          <w:rFonts w:hint="eastAsia"/>
        </w:rPr>
        <w:lastRenderedPageBreak/>
        <w:t>量是情景因素，包含</w:t>
      </w:r>
      <w:r w:rsidR="00793382">
        <w:rPr>
          <w:rFonts w:hint="eastAsia"/>
        </w:rPr>
        <w:t>3</w:t>
      </w:r>
      <w:r w:rsidR="00793382">
        <w:rPr>
          <w:rFonts w:hint="eastAsia"/>
        </w:rPr>
        <w:t>个水平：对照组、焦虑</w:t>
      </w:r>
      <w:proofErr w:type="gramStart"/>
      <w:r w:rsidR="00793382">
        <w:rPr>
          <w:rFonts w:hint="eastAsia"/>
        </w:rPr>
        <w:t>唤起组</w:t>
      </w:r>
      <w:proofErr w:type="gramEnd"/>
      <w:r w:rsidR="00793382">
        <w:rPr>
          <w:rFonts w:hint="eastAsia"/>
        </w:rPr>
        <w:t>和焦虑缓解组。以这两个自变量为组间变量，采用</w:t>
      </w:r>
      <w:proofErr w:type="gramStart"/>
      <w:r w:rsidR="00793382">
        <w:rPr>
          <w:rFonts w:hint="eastAsia"/>
        </w:rPr>
        <w:t>双因素</w:t>
      </w:r>
      <w:proofErr w:type="gramEnd"/>
      <w:r w:rsidR="00793382">
        <w:rPr>
          <w:rFonts w:hint="eastAsia"/>
        </w:rPr>
        <w:t>完全随机设计。因变量有</w:t>
      </w:r>
      <w:r w:rsidR="00C36B56">
        <w:rPr>
          <w:rFonts w:hint="eastAsia"/>
        </w:rPr>
        <w:t>三</w:t>
      </w:r>
      <w:r w:rsidR="00793382">
        <w:rPr>
          <w:rFonts w:hint="eastAsia"/>
        </w:rPr>
        <w:t>个，</w:t>
      </w:r>
      <w:r w:rsidR="00C36B56">
        <w:rPr>
          <w:rFonts w:hint="eastAsia"/>
        </w:rPr>
        <w:t>分别是</w:t>
      </w:r>
      <w:r w:rsidR="00C36B56">
        <w:rPr>
          <w:rFonts w:hint="eastAsia"/>
          <w:bCs/>
          <w:szCs w:val="21"/>
        </w:rPr>
        <w:t>AI</w:t>
      </w:r>
      <w:r w:rsidR="00C36B56">
        <w:rPr>
          <w:rFonts w:hint="eastAsia"/>
          <w:bCs/>
          <w:szCs w:val="21"/>
        </w:rPr>
        <w:t>的选择比例，</w:t>
      </w:r>
      <w:r w:rsidR="00C36B56">
        <w:rPr>
          <w:bCs/>
          <w:szCs w:val="21"/>
        </w:rPr>
        <w:t>以及</w:t>
      </w:r>
      <w:r w:rsidR="00C36B56">
        <w:rPr>
          <w:rFonts w:hint="eastAsia"/>
        </w:rPr>
        <w:t>对评分结果和</w:t>
      </w:r>
      <w:r w:rsidR="007D299A">
        <w:rPr>
          <w:rFonts w:hint="eastAsia"/>
        </w:rPr>
        <w:t>评分主体</w:t>
      </w:r>
      <w:r w:rsidR="00C36B56">
        <w:rPr>
          <w:rFonts w:hint="eastAsia"/>
        </w:rPr>
        <w:t>的满意度与公平性感知</w:t>
      </w:r>
      <w:r w:rsidR="00793382">
        <w:rPr>
          <w:rFonts w:hint="eastAsia"/>
        </w:rPr>
        <w:t>。</w:t>
      </w:r>
    </w:p>
    <w:p w14:paraId="5FE14F9F" w14:textId="3130A2FE" w:rsidR="00793382" w:rsidRDefault="00FB453D" w:rsidP="00FB453D">
      <w:pPr>
        <w:pStyle w:val="ad"/>
      </w:pPr>
      <w:r>
        <w:rPr>
          <w:rFonts w:hint="eastAsia"/>
        </w:rPr>
        <w:t>3.3</w:t>
      </w:r>
      <w:r w:rsidR="00793382">
        <w:rPr>
          <w:rFonts w:hint="eastAsia"/>
        </w:rPr>
        <w:t>工具及材料</w:t>
      </w:r>
    </w:p>
    <w:p w14:paraId="61B85F7A" w14:textId="1FCA5576" w:rsidR="00793382" w:rsidRDefault="00793382" w:rsidP="00FB453D">
      <w:pPr>
        <w:pStyle w:val="ad"/>
      </w:pPr>
      <w:r>
        <w:rPr>
          <w:rFonts w:hint="eastAsia"/>
        </w:rPr>
        <w:t>本研究在研究</w:t>
      </w:r>
      <w:proofErr w:type="gramStart"/>
      <w:r w:rsidR="00492B4C">
        <w:rPr>
          <w:rFonts w:hint="eastAsia"/>
        </w:rPr>
        <w:t>一</w:t>
      </w:r>
      <w:proofErr w:type="gramEnd"/>
      <w:r>
        <w:rPr>
          <w:rFonts w:hint="eastAsia"/>
        </w:rPr>
        <w:t>实验</w:t>
      </w:r>
      <w:r w:rsidR="00AF502A">
        <w:rPr>
          <w:i/>
        </w:rPr>
        <w:t>e</w:t>
      </w:r>
      <w:r>
        <w:rPr>
          <w:rFonts w:hint="eastAsia"/>
        </w:rPr>
        <w:t>的基础上，增加了</w:t>
      </w:r>
      <w:r w:rsidR="00AF502A">
        <w:rPr>
          <w:rFonts w:hint="eastAsia"/>
        </w:rPr>
        <w:t>唤起</w:t>
      </w:r>
      <w:r w:rsidR="00AF502A">
        <w:t>或</w:t>
      </w:r>
      <w:r>
        <w:rPr>
          <w:rFonts w:hint="eastAsia"/>
        </w:rPr>
        <w:t>缓解状态焦虑的操作。多项研究指出，</w:t>
      </w:r>
      <w:r w:rsidR="00492B4C">
        <w:rPr>
          <w:rFonts w:hint="eastAsia"/>
        </w:rPr>
        <w:t>舒缓</w:t>
      </w:r>
      <w:r>
        <w:rPr>
          <w:rFonts w:hint="eastAsia"/>
        </w:rPr>
        <w:t>音乐和自然声音都可以帮助缓解焦虑和压力（</w:t>
      </w:r>
      <w:r>
        <w:rPr>
          <w:rFonts w:hint="eastAsia"/>
        </w:rPr>
        <w:t xml:space="preserve">Saadatmand et al., 2013; </w:t>
      </w:r>
      <w:proofErr w:type="spellStart"/>
      <w:r>
        <w:rPr>
          <w:rFonts w:hint="eastAsia"/>
        </w:rPr>
        <w:t>Aghaie</w:t>
      </w:r>
      <w:proofErr w:type="spellEnd"/>
      <w:r>
        <w:rPr>
          <w:rFonts w:hint="eastAsia"/>
        </w:rPr>
        <w:t xml:space="preserve"> et al., 2014</w:t>
      </w:r>
      <w:r w:rsidR="00492B4C">
        <w:rPr>
          <w:rFonts w:hint="eastAsia"/>
        </w:rPr>
        <w:t>），</w:t>
      </w:r>
      <w:r>
        <w:rPr>
          <w:rFonts w:hint="eastAsia"/>
        </w:rPr>
        <w:t>这里采用自然白噪音作为缓解被试状态焦虑的背景音乐。</w:t>
      </w:r>
    </w:p>
    <w:p w14:paraId="7933A78E" w14:textId="44152371" w:rsidR="00793382" w:rsidRDefault="00AF502A" w:rsidP="00FB453D">
      <w:pPr>
        <w:pStyle w:val="ad"/>
      </w:pPr>
      <w:r>
        <w:rPr>
          <w:rFonts w:hint="eastAsia"/>
        </w:rPr>
        <w:t>3.4</w:t>
      </w:r>
      <w:r w:rsidR="00793382">
        <w:rPr>
          <w:rFonts w:hint="eastAsia"/>
        </w:rPr>
        <w:t>研究过程</w:t>
      </w:r>
    </w:p>
    <w:p w14:paraId="797F654B" w14:textId="08917CE7" w:rsidR="003437E1" w:rsidRDefault="00793382" w:rsidP="00FB453D">
      <w:pPr>
        <w:pStyle w:val="ad"/>
      </w:pPr>
      <w:r>
        <w:rPr>
          <w:rFonts w:hint="eastAsia"/>
        </w:rPr>
        <w:t>通过在线</w:t>
      </w:r>
      <w:r w:rsidR="00AF502A">
        <w:rPr>
          <w:rFonts w:hint="eastAsia"/>
        </w:rPr>
        <w:t>实验</w:t>
      </w:r>
      <w:r>
        <w:rPr>
          <w:rFonts w:hint="eastAsia"/>
        </w:rPr>
        <w:t>收集平台上发布问卷，被试会被随机分为</w:t>
      </w:r>
      <w:r>
        <w:rPr>
          <w:rFonts w:hint="eastAsia"/>
        </w:rPr>
        <w:t>3</w:t>
      </w:r>
      <w:r>
        <w:rPr>
          <w:rFonts w:hint="eastAsia"/>
        </w:rPr>
        <w:t>组，即对照组、焦虑</w:t>
      </w:r>
      <w:proofErr w:type="gramStart"/>
      <w:r>
        <w:rPr>
          <w:rFonts w:hint="eastAsia"/>
        </w:rPr>
        <w:t>缓解组</w:t>
      </w:r>
      <w:proofErr w:type="gramEnd"/>
      <w:r>
        <w:rPr>
          <w:rFonts w:hint="eastAsia"/>
        </w:rPr>
        <w:t>和焦虑唤起组。对照组的实验流程与研究</w:t>
      </w:r>
      <w:proofErr w:type="gramStart"/>
      <w:r>
        <w:rPr>
          <w:rFonts w:hint="eastAsia"/>
        </w:rPr>
        <w:t>一</w:t>
      </w:r>
      <w:proofErr w:type="gramEnd"/>
      <w:r>
        <w:rPr>
          <w:rFonts w:hint="eastAsia"/>
        </w:rPr>
        <w:t>实验</w:t>
      </w:r>
      <w:r w:rsidRPr="00AF502A">
        <w:rPr>
          <w:rFonts w:hint="eastAsia"/>
          <w:i/>
        </w:rPr>
        <w:t>e</w:t>
      </w:r>
      <w:r>
        <w:rPr>
          <w:rFonts w:hint="eastAsia"/>
        </w:rPr>
        <w:t>完全相同，而焦虑</w:t>
      </w:r>
      <w:proofErr w:type="gramStart"/>
      <w:r>
        <w:rPr>
          <w:rFonts w:hint="eastAsia"/>
        </w:rPr>
        <w:t>缓解组</w:t>
      </w:r>
      <w:proofErr w:type="gramEnd"/>
      <w:r>
        <w:rPr>
          <w:rFonts w:hint="eastAsia"/>
        </w:rPr>
        <w:t>则在完成中译</w:t>
      </w:r>
      <w:proofErr w:type="gramStart"/>
      <w:r>
        <w:rPr>
          <w:rFonts w:hint="eastAsia"/>
        </w:rPr>
        <w:t>英任务</w:t>
      </w:r>
      <w:proofErr w:type="gramEnd"/>
      <w:r>
        <w:rPr>
          <w:rFonts w:hint="eastAsia"/>
        </w:rPr>
        <w:t>之后，获知最终评分结果前，会播放</w:t>
      </w:r>
      <w:r>
        <w:rPr>
          <w:rFonts w:hint="eastAsia"/>
        </w:rPr>
        <w:t>5</w:t>
      </w:r>
      <w:r>
        <w:rPr>
          <w:rFonts w:hint="eastAsia"/>
        </w:rPr>
        <w:t>分钟的自然白噪音，白噪音结束后继续评价任务；焦虑唤起</w:t>
      </w:r>
      <w:proofErr w:type="gramStart"/>
      <w:r>
        <w:rPr>
          <w:rFonts w:hint="eastAsia"/>
        </w:rPr>
        <w:t>组组则</w:t>
      </w:r>
      <w:proofErr w:type="gramEnd"/>
      <w:r>
        <w:rPr>
          <w:rFonts w:hint="eastAsia"/>
        </w:rPr>
        <w:t>在完成中译</w:t>
      </w:r>
      <w:proofErr w:type="gramStart"/>
      <w:r>
        <w:rPr>
          <w:rFonts w:hint="eastAsia"/>
        </w:rPr>
        <w:t>英任务</w:t>
      </w:r>
      <w:proofErr w:type="gramEnd"/>
      <w:r>
        <w:rPr>
          <w:rFonts w:hint="eastAsia"/>
        </w:rPr>
        <w:t>之后，获知最终评分结果前，需要完成一个</w:t>
      </w:r>
      <w:r w:rsidR="00AF502A">
        <w:rPr>
          <w:rFonts w:hint="eastAsia"/>
        </w:rPr>
        <w:t>5</w:t>
      </w:r>
      <w:r w:rsidR="00AF502A">
        <w:rPr>
          <w:rFonts w:hint="eastAsia"/>
        </w:rPr>
        <w:t>分钟</w:t>
      </w:r>
      <w:r w:rsidR="00AF502A">
        <w:t>的</w:t>
      </w:r>
      <w:r>
        <w:rPr>
          <w:rFonts w:hint="eastAsia"/>
        </w:rPr>
        <w:t>快速反应时任务，要求被试以极快的速度做出反应，如果不做反应或做出反应错误，则会有红色报警。以激发被试的焦虑水平，反应时结束后继续相应任务。</w:t>
      </w:r>
    </w:p>
    <w:p w14:paraId="21AAB493" w14:textId="58510E92" w:rsidR="003437E1" w:rsidRDefault="003437E1" w:rsidP="00492B4C">
      <w:pPr>
        <w:pStyle w:val="31"/>
        <w:rPr>
          <w:i/>
        </w:rPr>
      </w:pPr>
      <w:r>
        <w:rPr>
          <w:rFonts w:hint="eastAsia"/>
        </w:rPr>
        <w:t>4.</w:t>
      </w:r>
      <w:r w:rsidR="00492B4C">
        <w:t>4</w:t>
      </w:r>
      <w:r w:rsidR="00492B4C">
        <w:rPr>
          <w:rFonts w:hint="eastAsia"/>
        </w:rPr>
        <w:t>.2</w:t>
      </w:r>
      <w:r>
        <w:t>研究</w:t>
      </w:r>
      <w:r>
        <w:rPr>
          <w:rFonts w:hint="eastAsia"/>
        </w:rPr>
        <w:t>四</w:t>
      </w:r>
      <w:r>
        <w:t>实验</w:t>
      </w:r>
      <w:r w:rsidRPr="003437E1">
        <w:rPr>
          <w:rFonts w:hint="eastAsia"/>
          <w:i/>
        </w:rPr>
        <w:t>b</w:t>
      </w:r>
    </w:p>
    <w:p w14:paraId="2C13A1D5" w14:textId="21AA2E43" w:rsidR="00AF502A" w:rsidRPr="00154F4D" w:rsidRDefault="00AF502A" w:rsidP="00492B4C">
      <w:pPr>
        <w:pStyle w:val="41"/>
      </w:pPr>
      <w:r w:rsidRPr="00154F4D">
        <w:rPr>
          <w:rFonts w:hint="eastAsia"/>
        </w:rPr>
        <w:t>1.</w:t>
      </w:r>
      <w:r w:rsidRPr="00154F4D">
        <w:rPr>
          <w:rFonts w:hint="eastAsia"/>
        </w:rPr>
        <w:t>研究目的</w:t>
      </w:r>
    </w:p>
    <w:p w14:paraId="28F1E898" w14:textId="3A8181BE" w:rsidR="00AF502A" w:rsidRPr="00451CE7" w:rsidRDefault="00451CE7" w:rsidP="00451CE7">
      <w:pPr>
        <w:pStyle w:val="ad"/>
      </w:pPr>
      <w:r w:rsidRPr="00451CE7">
        <w:rPr>
          <w:rFonts w:hint="eastAsia"/>
        </w:rPr>
        <w:t>探究</w:t>
      </w:r>
      <w:r>
        <w:rPr>
          <w:rFonts w:hint="eastAsia"/>
        </w:rPr>
        <w:t>他人</w:t>
      </w:r>
      <w:r w:rsidRPr="00451CE7">
        <w:rPr>
          <w:rFonts w:hint="eastAsia"/>
        </w:rPr>
        <w:t>评价对</w:t>
      </w:r>
      <w:r w:rsidR="000F44FA">
        <w:rPr>
          <w:rFonts w:hint="eastAsia"/>
        </w:rPr>
        <w:t>被试选择意愿的影响</w:t>
      </w:r>
      <w:r w:rsidRPr="00451CE7">
        <w:rPr>
          <w:rFonts w:hint="eastAsia"/>
        </w:rPr>
        <w:t>，以及对结果满意度和公平性感知的影响。</w:t>
      </w:r>
    </w:p>
    <w:p w14:paraId="56985EA1" w14:textId="18BD8FB1" w:rsidR="00AF502A" w:rsidRPr="00154F4D" w:rsidRDefault="00AF502A" w:rsidP="00492B4C">
      <w:pPr>
        <w:pStyle w:val="41"/>
      </w:pPr>
      <w:r w:rsidRPr="00154F4D">
        <w:rPr>
          <w:rFonts w:hint="eastAsia"/>
        </w:rPr>
        <w:lastRenderedPageBreak/>
        <w:t>2.</w:t>
      </w:r>
      <w:r w:rsidRPr="00154F4D">
        <w:rPr>
          <w:rFonts w:hint="eastAsia"/>
        </w:rPr>
        <w:t>研究假设</w:t>
      </w:r>
    </w:p>
    <w:p w14:paraId="6374E2B0" w14:textId="64C1148B" w:rsidR="00AF502A" w:rsidRPr="00451CE7" w:rsidRDefault="00451CE7" w:rsidP="00154F4D">
      <w:pPr>
        <w:ind w:firstLine="420"/>
        <w:rPr>
          <w:color w:val="FF0000"/>
        </w:rPr>
      </w:pPr>
      <w:r w:rsidRPr="00A52758">
        <w:rPr>
          <w:rFonts w:eastAsia="仿宋" w:hint="eastAsia"/>
          <w:sz w:val="28"/>
        </w:rPr>
        <w:t>当</w:t>
      </w:r>
      <w:r>
        <w:rPr>
          <w:rFonts w:eastAsia="仿宋" w:hint="eastAsia"/>
          <w:sz w:val="28"/>
        </w:rPr>
        <w:t>受到</w:t>
      </w:r>
      <w:r w:rsidRPr="00A52758">
        <w:rPr>
          <w:rFonts w:eastAsia="仿宋" w:hint="eastAsia"/>
          <w:sz w:val="28"/>
        </w:rPr>
        <w:t>身边</w:t>
      </w:r>
      <w:r w:rsidR="000F44FA">
        <w:rPr>
          <w:rFonts w:eastAsia="仿宋" w:hint="eastAsia"/>
          <w:sz w:val="28"/>
        </w:rPr>
        <w:t>他人</w:t>
      </w:r>
      <w:r w:rsidRPr="00A52758">
        <w:rPr>
          <w:rFonts w:eastAsia="仿宋" w:hint="eastAsia"/>
          <w:sz w:val="28"/>
        </w:rPr>
        <w:t>对于</w:t>
      </w:r>
      <w:r>
        <w:rPr>
          <w:rFonts w:eastAsia="仿宋" w:hint="eastAsia"/>
          <w:sz w:val="28"/>
        </w:rPr>
        <w:t>评分主体（</w:t>
      </w:r>
      <w:r w:rsidRPr="00A52758">
        <w:rPr>
          <w:rFonts w:eastAsia="仿宋" w:hint="eastAsia"/>
          <w:sz w:val="28"/>
        </w:rPr>
        <w:t>AI</w:t>
      </w:r>
      <w:r w:rsidRPr="00A52758">
        <w:rPr>
          <w:rFonts w:eastAsia="仿宋" w:hint="eastAsia"/>
          <w:sz w:val="28"/>
        </w:rPr>
        <w:t>或教师</w:t>
      </w:r>
      <w:r>
        <w:rPr>
          <w:rFonts w:eastAsia="仿宋" w:hint="eastAsia"/>
          <w:sz w:val="28"/>
        </w:rPr>
        <w:t>）</w:t>
      </w:r>
      <w:r w:rsidRPr="00A52758">
        <w:rPr>
          <w:rFonts w:eastAsia="仿宋" w:hint="eastAsia"/>
          <w:sz w:val="28"/>
        </w:rPr>
        <w:t>的不同评价</w:t>
      </w:r>
      <w:r>
        <w:rPr>
          <w:rFonts w:eastAsia="仿宋" w:hint="eastAsia"/>
          <w:sz w:val="28"/>
        </w:rPr>
        <w:t>（积极评价或消极评价）时，被试</w:t>
      </w:r>
      <w:r w:rsidRPr="00A52758">
        <w:rPr>
          <w:rFonts w:eastAsia="仿宋" w:hint="eastAsia"/>
          <w:sz w:val="28"/>
        </w:rPr>
        <w:t>对</w:t>
      </w:r>
      <w:r w:rsidRPr="00A52758">
        <w:rPr>
          <w:rFonts w:eastAsia="仿宋" w:hint="eastAsia"/>
          <w:sz w:val="28"/>
        </w:rPr>
        <w:t>AI</w:t>
      </w:r>
      <w:r w:rsidRPr="00A52758">
        <w:rPr>
          <w:rFonts w:eastAsia="仿宋" w:hint="eastAsia"/>
          <w:sz w:val="28"/>
        </w:rPr>
        <w:t>和</w:t>
      </w:r>
      <w:r>
        <w:rPr>
          <w:rFonts w:eastAsia="仿宋" w:hint="eastAsia"/>
          <w:sz w:val="28"/>
        </w:rPr>
        <w:t>教师</w:t>
      </w:r>
      <w:r w:rsidRPr="00A52758">
        <w:rPr>
          <w:rFonts w:eastAsia="仿宋" w:hint="eastAsia"/>
          <w:sz w:val="28"/>
        </w:rPr>
        <w:t>的选择偏好可能</w:t>
      </w:r>
      <w:r>
        <w:rPr>
          <w:rFonts w:eastAsia="仿宋" w:hint="eastAsia"/>
          <w:sz w:val="28"/>
        </w:rPr>
        <w:t>会</w:t>
      </w:r>
      <w:r w:rsidRPr="00A52758">
        <w:rPr>
          <w:rFonts w:eastAsia="仿宋" w:hint="eastAsia"/>
          <w:sz w:val="28"/>
        </w:rPr>
        <w:t>受影响，对于评价结果满意度和公平度感知也</w:t>
      </w:r>
      <w:r>
        <w:rPr>
          <w:rFonts w:eastAsia="仿宋" w:hint="eastAsia"/>
          <w:sz w:val="28"/>
        </w:rPr>
        <w:t>会因此</w:t>
      </w:r>
      <w:r w:rsidRPr="00A52758">
        <w:rPr>
          <w:rFonts w:eastAsia="仿宋" w:hint="eastAsia"/>
          <w:sz w:val="28"/>
        </w:rPr>
        <w:t>存在差异</w:t>
      </w:r>
      <w:r>
        <w:rPr>
          <w:rFonts w:eastAsia="仿宋" w:hint="eastAsia"/>
          <w:sz w:val="28"/>
        </w:rPr>
        <w:t>。具体</w:t>
      </w:r>
      <w:r w:rsidR="00154F4D">
        <w:rPr>
          <w:rFonts w:eastAsia="仿宋" w:hint="eastAsia"/>
          <w:sz w:val="28"/>
        </w:rPr>
        <w:t>表现为：</w:t>
      </w:r>
      <w:r>
        <w:rPr>
          <w:rFonts w:eastAsia="仿宋" w:hint="eastAsia"/>
          <w:sz w:val="28"/>
        </w:rPr>
        <w:t>当个体接收到对某一评分者的积极评价时，其会对该评分者产生更</w:t>
      </w:r>
      <w:r w:rsidR="00154F4D">
        <w:rPr>
          <w:rFonts w:eastAsia="仿宋" w:hint="eastAsia"/>
          <w:sz w:val="28"/>
        </w:rPr>
        <w:t>多</w:t>
      </w:r>
      <w:r>
        <w:rPr>
          <w:rFonts w:eastAsia="仿宋" w:hint="eastAsia"/>
          <w:sz w:val="28"/>
        </w:rPr>
        <w:t>的选择偏好，</w:t>
      </w:r>
      <w:r w:rsidR="00154F4D">
        <w:rPr>
          <w:rFonts w:eastAsia="仿宋" w:hint="eastAsia"/>
          <w:sz w:val="28"/>
        </w:rPr>
        <w:t>并</w:t>
      </w:r>
      <w:r>
        <w:rPr>
          <w:rFonts w:eastAsia="仿宋" w:hint="eastAsia"/>
          <w:sz w:val="28"/>
        </w:rPr>
        <w:t>对结果有更高的满意度和公平性感知</w:t>
      </w:r>
      <w:r w:rsidR="00154F4D">
        <w:rPr>
          <w:rFonts w:eastAsia="仿宋" w:hint="eastAsia"/>
          <w:sz w:val="28"/>
        </w:rPr>
        <w:t>，反之，则会产生更少的选择偏好与更低的满意度和公平性感知；此外，考虑到可能存在的内隐偏见，</w:t>
      </w:r>
      <w:r w:rsidR="000F44FA">
        <w:rPr>
          <w:rFonts w:eastAsia="仿宋" w:hint="eastAsia"/>
          <w:sz w:val="28"/>
        </w:rPr>
        <w:t>他人</w:t>
      </w:r>
      <w:r w:rsidR="00154F4D">
        <w:rPr>
          <w:rFonts w:eastAsia="仿宋" w:hint="eastAsia"/>
          <w:sz w:val="28"/>
        </w:rPr>
        <w:t>评价与不同评分主体</w:t>
      </w:r>
      <w:r>
        <w:rPr>
          <w:rFonts w:eastAsia="仿宋" w:hint="eastAsia"/>
          <w:sz w:val="28"/>
        </w:rPr>
        <w:t>间可能存在交互作用，</w:t>
      </w:r>
      <w:r w:rsidR="00154F4D">
        <w:rPr>
          <w:rFonts w:eastAsia="仿宋" w:hint="eastAsia"/>
          <w:sz w:val="28"/>
        </w:rPr>
        <w:t>消极评价可能对</w:t>
      </w:r>
      <w:r>
        <w:rPr>
          <w:rFonts w:eastAsia="仿宋" w:hint="eastAsia"/>
          <w:sz w:val="28"/>
        </w:rPr>
        <w:t>AI</w:t>
      </w:r>
      <w:r w:rsidR="00154F4D">
        <w:rPr>
          <w:rFonts w:eastAsia="仿宋" w:hint="eastAsia"/>
          <w:sz w:val="28"/>
        </w:rPr>
        <w:t>（相较于人类教师）</w:t>
      </w:r>
      <w:r>
        <w:rPr>
          <w:rFonts w:eastAsia="仿宋" w:hint="eastAsia"/>
          <w:sz w:val="28"/>
        </w:rPr>
        <w:t>产生</w:t>
      </w:r>
      <w:r w:rsidR="00154F4D">
        <w:rPr>
          <w:rFonts w:eastAsia="仿宋" w:hint="eastAsia"/>
          <w:sz w:val="28"/>
        </w:rPr>
        <w:t>更多不利的影响</w:t>
      </w:r>
      <w:r>
        <w:rPr>
          <w:rFonts w:eastAsia="仿宋" w:hint="eastAsia"/>
          <w:sz w:val="28"/>
        </w:rPr>
        <w:t>。</w:t>
      </w:r>
    </w:p>
    <w:p w14:paraId="1266DFC9" w14:textId="3B3E3A7D" w:rsidR="00AF502A" w:rsidRPr="00154F4D" w:rsidRDefault="00AF502A" w:rsidP="00492B4C">
      <w:pPr>
        <w:pStyle w:val="41"/>
      </w:pPr>
      <w:r w:rsidRPr="00154F4D">
        <w:rPr>
          <w:rFonts w:hint="eastAsia"/>
        </w:rPr>
        <w:t>3.</w:t>
      </w:r>
      <w:r w:rsidRPr="00154F4D">
        <w:rPr>
          <w:rFonts w:hint="eastAsia"/>
        </w:rPr>
        <w:t>研究</w:t>
      </w:r>
      <w:r w:rsidRPr="00154F4D">
        <w:t>方案</w:t>
      </w:r>
    </w:p>
    <w:p w14:paraId="2352B4A3" w14:textId="77777777" w:rsidR="00154F4D" w:rsidRPr="00BD3E57" w:rsidRDefault="00154F4D" w:rsidP="00154F4D">
      <w:pPr>
        <w:pStyle w:val="ad"/>
        <w:ind w:left="420" w:firstLine="0"/>
      </w:pPr>
      <w:r>
        <w:rPr>
          <w:rFonts w:hint="eastAsia"/>
        </w:rPr>
        <w:t>3.1</w:t>
      </w:r>
      <w:r>
        <w:rPr>
          <w:rFonts w:hint="eastAsia"/>
        </w:rPr>
        <w:t>参与者</w:t>
      </w:r>
      <w:r>
        <w:rPr>
          <w:rFonts w:hint="eastAsia"/>
        </w:rPr>
        <w:t>/</w:t>
      </w:r>
      <w:r>
        <w:rPr>
          <w:rFonts w:hint="eastAsia"/>
        </w:rPr>
        <w:t>被试</w:t>
      </w:r>
    </w:p>
    <w:p w14:paraId="2A287447" w14:textId="684D197C" w:rsidR="00154F4D" w:rsidRDefault="00154F4D" w:rsidP="00154F4D">
      <w:pPr>
        <w:ind w:firstLine="420"/>
        <w:rPr>
          <w:rFonts w:eastAsia="仿宋"/>
          <w:sz w:val="28"/>
        </w:rPr>
      </w:pPr>
      <w:r w:rsidRPr="00BD3E57">
        <w:rPr>
          <w:rFonts w:eastAsia="仿宋" w:hint="eastAsia"/>
          <w:sz w:val="28"/>
        </w:rPr>
        <w:t>使用</w:t>
      </w:r>
      <w:r w:rsidRPr="00BD3E57">
        <w:rPr>
          <w:rFonts w:eastAsia="仿宋" w:hint="eastAsia"/>
          <w:sz w:val="28"/>
        </w:rPr>
        <w:t>GPower3.1</w:t>
      </w:r>
      <w:r w:rsidRPr="00BD3E57">
        <w:rPr>
          <w:rFonts w:eastAsia="仿宋" w:hint="eastAsia"/>
          <w:sz w:val="28"/>
        </w:rPr>
        <w:t>计算被试量，选择</w:t>
      </w:r>
      <w:r w:rsidRPr="00BD3E57">
        <w:rPr>
          <w:rFonts w:eastAsia="仿宋" w:hint="eastAsia"/>
          <w:sz w:val="28"/>
        </w:rPr>
        <w:t>F</w:t>
      </w:r>
      <w:r w:rsidRPr="00BD3E57">
        <w:rPr>
          <w:rFonts w:eastAsia="仿宋" w:hint="eastAsia"/>
          <w:sz w:val="28"/>
        </w:rPr>
        <w:t>检验，计算得到最小被试量为</w:t>
      </w:r>
      <w:r>
        <w:rPr>
          <w:rFonts w:eastAsia="仿宋"/>
          <w:sz w:val="28"/>
        </w:rPr>
        <w:t>252</w:t>
      </w:r>
      <w:r w:rsidRPr="00BD3E57">
        <w:rPr>
          <w:rFonts w:eastAsia="仿宋" w:hint="eastAsia"/>
          <w:sz w:val="28"/>
        </w:rPr>
        <w:t>。考虑到线上问卷回答质量波动较大，以</w:t>
      </w:r>
      <w:r w:rsidRPr="00BD3E57">
        <w:rPr>
          <w:rFonts w:eastAsia="仿宋" w:hint="eastAsia"/>
          <w:sz w:val="28"/>
        </w:rPr>
        <w:t>10%</w:t>
      </w:r>
      <w:r w:rsidRPr="00BD3E57">
        <w:rPr>
          <w:rFonts w:eastAsia="仿宋" w:hint="eastAsia"/>
          <w:sz w:val="28"/>
        </w:rPr>
        <w:t>的数据拒绝率计算，利用在线实验平台至少收集</w:t>
      </w:r>
      <w:r>
        <w:rPr>
          <w:rFonts w:eastAsia="仿宋"/>
          <w:sz w:val="28"/>
        </w:rPr>
        <w:t>2</w:t>
      </w:r>
      <w:r w:rsidR="008A0180">
        <w:rPr>
          <w:rFonts w:eastAsia="仿宋"/>
          <w:sz w:val="28"/>
        </w:rPr>
        <w:t>8</w:t>
      </w:r>
      <w:r>
        <w:rPr>
          <w:rFonts w:eastAsia="仿宋"/>
          <w:sz w:val="28"/>
        </w:rPr>
        <w:t>0</w:t>
      </w:r>
      <w:r w:rsidRPr="00BD3E57">
        <w:rPr>
          <w:rFonts w:eastAsia="仿宋" w:hint="eastAsia"/>
          <w:sz w:val="28"/>
        </w:rPr>
        <w:t>名中国本土长大的、汉语为母语的</w:t>
      </w:r>
      <w:r w:rsidRPr="00BD3E57">
        <w:rPr>
          <w:rFonts w:eastAsia="仿宋" w:hint="eastAsia"/>
          <w:sz w:val="28"/>
        </w:rPr>
        <w:t>18</w:t>
      </w:r>
      <w:r>
        <w:rPr>
          <w:rFonts w:eastAsia="仿宋" w:hint="eastAsia"/>
          <w:sz w:val="28"/>
        </w:rPr>
        <w:t>～</w:t>
      </w:r>
      <w:r>
        <w:rPr>
          <w:rFonts w:eastAsia="仿宋"/>
          <w:sz w:val="28"/>
        </w:rPr>
        <w:t>3</w:t>
      </w:r>
      <w:r w:rsidRPr="00BD3E57">
        <w:rPr>
          <w:rFonts w:eastAsia="仿宋" w:hint="eastAsia"/>
          <w:sz w:val="28"/>
        </w:rPr>
        <w:t>5</w:t>
      </w:r>
      <w:r w:rsidRPr="00BD3E57">
        <w:rPr>
          <w:rFonts w:eastAsia="仿宋" w:hint="eastAsia"/>
          <w:sz w:val="28"/>
        </w:rPr>
        <w:t>岁学历高中及以上的被试。</w:t>
      </w:r>
    </w:p>
    <w:p w14:paraId="4482E5D5" w14:textId="77777777" w:rsidR="00154F4D" w:rsidRDefault="00154F4D" w:rsidP="00154F4D">
      <w:pPr>
        <w:pStyle w:val="ad"/>
      </w:pPr>
      <w:r>
        <w:rPr>
          <w:rFonts w:hint="eastAsia"/>
        </w:rPr>
        <w:t>3.2</w:t>
      </w:r>
      <w:r>
        <w:rPr>
          <w:rFonts w:hint="eastAsia"/>
        </w:rPr>
        <w:t>研究设计</w:t>
      </w:r>
    </w:p>
    <w:p w14:paraId="6CB806B3" w14:textId="1E9E55E1" w:rsidR="00154F4D" w:rsidRDefault="00154F4D" w:rsidP="00154F4D">
      <w:pPr>
        <w:pStyle w:val="ad"/>
        <w:rPr>
          <w:bCs/>
          <w:szCs w:val="21"/>
        </w:rPr>
      </w:pPr>
      <w:r>
        <w:rPr>
          <w:rFonts w:hint="eastAsia"/>
          <w:bCs/>
          <w:szCs w:val="21"/>
        </w:rPr>
        <w:t>研究包含两个自变量，第一个是评分者，包含两个水平：</w:t>
      </w:r>
      <w:r>
        <w:rPr>
          <w:rFonts w:hint="eastAsia"/>
          <w:bCs/>
          <w:szCs w:val="21"/>
        </w:rPr>
        <w:t>AI</w:t>
      </w:r>
      <w:r>
        <w:rPr>
          <w:rFonts w:hint="eastAsia"/>
          <w:bCs/>
          <w:szCs w:val="21"/>
        </w:rPr>
        <w:t>评分</w:t>
      </w:r>
      <w:r w:rsidR="00C36B56">
        <w:rPr>
          <w:rFonts w:hint="eastAsia"/>
          <w:bCs/>
          <w:szCs w:val="21"/>
        </w:rPr>
        <w:t>与</w:t>
      </w:r>
      <w:r>
        <w:rPr>
          <w:rFonts w:hint="eastAsia"/>
          <w:bCs/>
          <w:szCs w:val="21"/>
        </w:rPr>
        <w:t>教师评分</w:t>
      </w:r>
      <w:r w:rsidR="00C36B56">
        <w:rPr>
          <w:rFonts w:hint="eastAsia"/>
          <w:bCs/>
          <w:szCs w:val="21"/>
        </w:rPr>
        <w:t>；</w:t>
      </w:r>
      <w:r>
        <w:rPr>
          <w:rFonts w:hint="eastAsia"/>
          <w:bCs/>
          <w:szCs w:val="21"/>
        </w:rPr>
        <w:t>第二个自变量是社会评价的内容，包括</w:t>
      </w:r>
      <w:r w:rsidR="00C36B56">
        <w:rPr>
          <w:rFonts w:hint="eastAsia"/>
          <w:bCs/>
          <w:szCs w:val="21"/>
        </w:rPr>
        <w:t>两</w:t>
      </w:r>
      <w:r>
        <w:rPr>
          <w:rFonts w:hint="eastAsia"/>
          <w:bCs/>
          <w:szCs w:val="21"/>
        </w:rPr>
        <w:t>个水平</w:t>
      </w:r>
      <w:r w:rsidR="00C36B56">
        <w:rPr>
          <w:rFonts w:hint="eastAsia"/>
          <w:bCs/>
          <w:szCs w:val="21"/>
        </w:rPr>
        <w:t>：积极</w:t>
      </w:r>
      <w:r>
        <w:rPr>
          <w:rFonts w:hint="eastAsia"/>
          <w:bCs/>
          <w:szCs w:val="21"/>
        </w:rPr>
        <w:t>评价</w:t>
      </w:r>
      <w:r w:rsidR="00C36B56">
        <w:rPr>
          <w:rFonts w:hint="eastAsia"/>
          <w:bCs/>
          <w:szCs w:val="21"/>
        </w:rPr>
        <w:t>与消极</w:t>
      </w:r>
      <w:r>
        <w:rPr>
          <w:rFonts w:hint="eastAsia"/>
          <w:bCs/>
          <w:szCs w:val="21"/>
        </w:rPr>
        <w:t>评价。以这两个自变量为组间变量，采用</w:t>
      </w:r>
      <w:proofErr w:type="gramStart"/>
      <w:r>
        <w:rPr>
          <w:rFonts w:hint="eastAsia"/>
          <w:bCs/>
          <w:szCs w:val="21"/>
        </w:rPr>
        <w:t>双因素</w:t>
      </w:r>
      <w:proofErr w:type="gramEnd"/>
      <w:r>
        <w:rPr>
          <w:rFonts w:hint="eastAsia"/>
          <w:bCs/>
          <w:szCs w:val="21"/>
        </w:rPr>
        <w:t>完全随机设计。</w:t>
      </w:r>
      <w:r w:rsidR="00C36B56">
        <w:rPr>
          <w:rFonts w:hint="eastAsia"/>
        </w:rPr>
        <w:t>因变量有三个，分别是</w:t>
      </w:r>
      <w:r w:rsidR="00C36B56">
        <w:rPr>
          <w:rFonts w:hint="eastAsia"/>
          <w:bCs/>
          <w:szCs w:val="21"/>
        </w:rPr>
        <w:t>AI</w:t>
      </w:r>
      <w:r w:rsidR="00C36B56">
        <w:rPr>
          <w:rFonts w:hint="eastAsia"/>
          <w:bCs/>
          <w:szCs w:val="21"/>
        </w:rPr>
        <w:t>的选择比例，</w:t>
      </w:r>
      <w:r w:rsidR="00C36B56">
        <w:rPr>
          <w:bCs/>
          <w:szCs w:val="21"/>
        </w:rPr>
        <w:t>以及</w:t>
      </w:r>
      <w:r w:rsidR="00C36B56">
        <w:rPr>
          <w:rFonts w:hint="eastAsia"/>
        </w:rPr>
        <w:t>对评分结果和</w:t>
      </w:r>
      <w:r w:rsidR="007D299A">
        <w:rPr>
          <w:rFonts w:hint="eastAsia"/>
        </w:rPr>
        <w:t>评分主体</w:t>
      </w:r>
      <w:r w:rsidR="00C36B56">
        <w:rPr>
          <w:rFonts w:hint="eastAsia"/>
        </w:rPr>
        <w:t>的满意度与公平性感知。</w:t>
      </w:r>
    </w:p>
    <w:p w14:paraId="6AE5F790" w14:textId="77777777" w:rsidR="00154F4D" w:rsidRDefault="00154F4D" w:rsidP="00154F4D">
      <w:pPr>
        <w:pStyle w:val="ad"/>
      </w:pPr>
      <w:r>
        <w:rPr>
          <w:rFonts w:hint="eastAsia"/>
        </w:rPr>
        <w:t>3.3</w:t>
      </w:r>
      <w:r>
        <w:rPr>
          <w:rFonts w:hint="eastAsia"/>
        </w:rPr>
        <w:t>工具及材料</w:t>
      </w:r>
    </w:p>
    <w:p w14:paraId="135736F1" w14:textId="54F813C9" w:rsidR="00154F4D" w:rsidRDefault="00154F4D" w:rsidP="00154F4D">
      <w:pPr>
        <w:pStyle w:val="ad"/>
      </w:pPr>
      <w:r>
        <w:rPr>
          <w:rFonts w:hint="eastAsia"/>
        </w:rPr>
        <w:lastRenderedPageBreak/>
        <w:t>在研究</w:t>
      </w:r>
      <w:r w:rsidRPr="00C36B56">
        <w:rPr>
          <w:rFonts w:hint="eastAsia"/>
          <w:bCs/>
          <w:szCs w:val="21"/>
        </w:rPr>
        <w:t>1</w:t>
      </w:r>
      <w:r w:rsidRPr="00C36B56">
        <w:rPr>
          <w:rFonts w:hint="eastAsia"/>
          <w:bCs/>
          <w:szCs w:val="21"/>
        </w:rPr>
        <w:t>实验</w:t>
      </w:r>
      <w:r w:rsidRPr="00C36B56">
        <w:rPr>
          <w:rFonts w:hint="eastAsia"/>
          <w:bCs/>
          <w:i/>
          <w:szCs w:val="21"/>
        </w:rPr>
        <w:t>e</w:t>
      </w:r>
      <w:r w:rsidRPr="00C36B56">
        <w:rPr>
          <w:rFonts w:hint="eastAsia"/>
          <w:bCs/>
          <w:szCs w:val="21"/>
        </w:rPr>
        <w:t>的</w:t>
      </w:r>
      <w:r>
        <w:rPr>
          <w:rFonts w:hint="eastAsia"/>
        </w:rPr>
        <w:t>基础上进行了修改，同时加入了社会评价变量，通过设置一定数量的“假被试”来实现。考虑到任务类型与实际情况的特点，初步选用三名“假被试”，通过较为情绪化（如惊喜、愤怒）的语句和对话，传达对某一评分主体的</w:t>
      </w:r>
      <w:r w:rsidR="00C36B56">
        <w:rPr>
          <w:rFonts w:hint="eastAsia"/>
        </w:rPr>
        <w:t>积极或</w:t>
      </w:r>
      <w:r w:rsidR="00C36B56">
        <w:t>消极</w:t>
      </w:r>
      <w:r>
        <w:rPr>
          <w:rFonts w:hint="eastAsia"/>
        </w:rPr>
        <w:t>评价。</w:t>
      </w:r>
    </w:p>
    <w:p w14:paraId="13E3771F" w14:textId="77777777" w:rsidR="00154F4D" w:rsidRDefault="00154F4D" w:rsidP="00154F4D">
      <w:pPr>
        <w:pStyle w:val="ad"/>
      </w:pPr>
      <w:r>
        <w:rPr>
          <w:rFonts w:hint="eastAsia"/>
        </w:rPr>
        <w:t xml:space="preserve">3.4 </w:t>
      </w:r>
      <w:r>
        <w:rPr>
          <w:rFonts w:hint="eastAsia"/>
        </w:rPr>
        <w:t>研究过程</w:t>
      </w:r>
    </w:p>
    <w:p w14:paraId="185DA340" w14:textId="039C180D" w:rsidR="00154F4D" w:rsidRPr="00BD3E57" w:rsidRDefault="00154F4D" w:rsidP="00154F4D">
      <w:pPr>
        <w:pStyle w:val="ad"/>
      </w:pPr>
      <w:r>
        <w:rPr>
          <w:rFonts w:hint="eastAsia"/>
        </w:rPr>
        <w:t>研究采用线下实验的方式，被试三人一组，先在实验室外等候，此时，三位“假被试”假装刚刚进行完实验，在离开时进行谈论，形成对某一评分主体的评价。根据</w:t>
      </w:r>
      <w:r w:rsidR="00492B4C">
        <w:rPr>
          <w:rFonts w:hint="eastAsia"/>
        </w:rPr>
        <w:t>被试</w:t>
      </w:r>
      <w:r w:rsidR="00492B4C">
        <w:t>听到</w:t>
      </w:r>
      <w:r>
        <w:rPr>
          <w:rFonts w:hint="eastAsia"/>
        </w:rPr>
        <w:t>谈论内容和对象，</w:t>
      </w:r>
      <w:r w:rsidR="00492B4C">
        <w:rPr>
          <w:rFonts w:hint="eastAsia"/>
        </w:rPr>
        <w:t>可</w:t>
      </w:r>
      <w:r>
        <w:rPr>
          <w:rFonts w:hint="eastAsia"/>
        </w:rPr>
        <w:t>分为</w:t>
      </w:r>
      <w:r w:rsidR="00492B4C">
        <w:rPr>
          <w:rFonts w:hint="eastAsia"/>
        </w:rPr>
        <w:t>四组</w:t>
      </w:r>
      <w:r w:rsidR="00492B4C">
        <w:t>，分别是：</w:t>
      </w:r>
      <w:r>
        <w:rPr>
          <w:rFonts w:hint="eastAsia"/>
          <w:bCs/>
          <w:szCs w:val="21"/>
        </w:rPr>
        <w:t>AI</w:t>
      </w:r>
      <w:r w:rsidR="00492B4C">
        <w:rPr>
          <w:rFonts w:hint="eastAsia"/>
          <w:bCs/>
          <w:szCs w:val="21"/>
        </w:rPr>
        <w:t>积极</w:t>
      </w:r>
      <w:r>
        <w:rPr>
          <w:rFonts w:hint="eastAsia"/>
          <w:bCs/>
          <w:szCs w:val="21"/>
        </w:rPr>
        <w:t>评价组，</w:t>
      </w:r>
      <w:r>
        <w:rPr>
          <w:rFonts w:hint="eastAsia"/>
          <w:bCs/>
          <w:szCs w:val="21"/>
        </w:rPr>
        <w:t>AI</w:t>
      </w:r>
      <w:r w:rsidR="00492B4C">
        <w:rPr>
          <w:rFonts w:hint="eastAsia"/>
          <w:bCs/>
          <w:szCs w:val="21"/>
        </w:rPr>
        <w:t>消极</w:t>
      </w:r>
      <w:r>
        <w:rPr>
          <w:rFonts w:hint="eastAsia"/>
          <w:bCs/>
          <w:szCs w:val="21"/>
        </w:rPr>
        <w:t>评价组，教师</w:t>
      </w:r>
      <w:r w:rsidR="00492B4C">
        <w:rPr>
          <w:rFonts w:hint="eastAsia"/>
          <w:bCs/>
          <w:szCs w:val="21"/>
        </w:rPr>
        <w:t>积极</w:t>
      </w:r>
      <w:r>
        <w:rPr>
          <w:rFonts w:hint="eastAsia"/>
          <w:bCs/>
          <w:szCs w:val="21"/>
        </w:rPr>
        <w:t>评价组，教师</w:t>
      </w:r>
      <w:r w:rsidR="00492B4C">
        <w:rPr>
          <w:rFonts w:hint="eastAsia"/>
          <w:bCs/>
          <w:szCs w:val="21"/>
        </w:rPr>
        <w:t>消极</w:t>
      </w:r>
      <w:r>
        <w:rPr>
          <w:rFonts w:hint="eastAsia"/>
          <w:bCs/>
          <w:szCs w:val="21"/>
        </w:rPr>
        <w:t>评价组。随后，被试进行中译</w:t>
      </w:r>
      <w:proofErr w:type="gramStart"/>
      <w:r>
        <w:rPr>
          <w:rFonts w:hint="eastAsia"/>
          <w:bCs/>
          <w:szCs w:val="21"/>
        </w:rPr>
        <w:t>英任务</w:t>
      </w:r>
      <w:proofErr w:type="gramEnd"/>
      <w:r>
        <w:rPr>
          <w:rFonts w:hint="eastAsia"/>
          <w:bCs/>
          <w:szCs w:val="21"/>
        </w:rPr>
        <w:t>及后续的选择和感知评价，其流程与研究</w:t>
      </w:r>
      <w:r>
        <w:rPr>
          <w:rFonts w:hint="eastAsia"/>
          <w:bCs/>
          <w:szCs w:val="21"/>
        </w:rPr>
        <w:t>1</w:t>
      </w:r>
      <w:r>
        <w:rPr>
          <w:rFonts w:hint="eastAsia"/>
          <w:bCs/>
          <w:szCs w:val="21"/>
        </w:rPr>
        <w:t>实验</w:t>
      </w:r>
      <w:r w:rsidRPr="00492B4C">
        <w:rPr>
          <w:rFonts w:hint="eastAsia"/>
          <w:bCs/>
          <w:i/>
          <w:szCs w:val="21"/>
        </w:rPr>
        <w:t>e</w:t>
      </w:r>
      <w:r>
        <w:rPr>
          <w:rFonts w:hint="eastAsia"/>
          <w:bCs/>
          <w:szCs w:val="21"/>
        </w:rPr>
        <w:t>保持一致。</w:t>
      </w:r>
    </w:p>
    <w:p w14:paraId="1629611E" w14:textId="77777777" w:rsidR="00AF502A" w:rsidRPr="00154F4D" w:rsidRDefault="00AF502A" w:rsidP="00AF502A"/>
    <w:p w14:paraId="47284B03" w14:textId="7FEEF656" w:rsidR="00601B4E" w:rsidRPr="00601B4E" w:rsidRDefault="00601B4E" w:rsidP="00601B4E">
      <w:pPr>
        <w:pStyle w:val="1"/>
      </w:pPr>
      <w:r w:rsidRPr="00601B4E">
        <w:t>5</w:t>
      </w:r>
      <w:r w:rsidR="0041038E">
        <w:rPr>
          <w:rFonts w:ascii="微软雅黑" w:eastAsia="微软雅黑" w:hAnsi="微软雅黑" w:cs="微软雅黑" w:hint="eastAsia"/>
          <w:sz w:val="28"/>
        </w:rPr>
        <w:t>．</w:t>
      </w:r>
      <w:r w:rsidRPr="00601B4E">
        <w:rPr>
          <w:rFonts w:hint="eastAsia"/>
        </w:rPr>
        <w:t>项目创新之处</w:t>
      </w:r>
    </w:p>
    <w:p w14:paraId="7DC25686" w14:textId="237E5BE0" w:rsidR="00601B4E" w:rsidRDefault="00601B4E" w:rsidP="0041038E">
      <w:pPr>
        <w:pStyle w:val="ad"/>
      </w:pPr>
      <w:r w:rsidRPr="00601B4E">
        <w:t>本项目在多个方面展现了</w:t>
      </w:r>
      <w:r>
        <w:rPr>
          <w:rFonts w:hint="eastAsia"/>
        </w:rPr>
        <w:t>研究</w:t>
      </w:r>
      <w:r w:rsidRPr="00601B4E">
        <w:t>创新性，主要体现在以下几个方面：</w:t>
      </w:r>
    </w:p>
    <w:p w14:paraId="623E642A" w14:textId="71DAAD58" w:rsidR="00601B4E" w:rsidRPr="00601B4E" w:rsidRDefault="006A1FA8" w:rsidP="0041038E">
      <w:pPr>
        <w:pStyle w:val="ad"/>
      </w:pPr>
      <w:r>
        <w:t>（</w:t>
      </w:r>
      <w:r w:rsidR="00601B4E" w:rsidRPr="00601B4E">
        <w:t>1</w:t>
      </w:r>
      <w:r>
        <w:t>）</w:t>
      </w:r>
      <w:r w:rsidR="00601B4E" w:rsidRPr="00601B4E">
        <w:t>跨学科研究方法的应用</w:t>
      </w:r>
    </w:p>
    <w:p w14:paraId="0E9577C0" w14:textId="047339B0" w:rsidR="00601B4E" w:rsidRDefault="00601B4E" w:rsidP="0041038E">
      <w:pPr>
        <w:pStyle w:val="ad"/>
      </w:pPr>
      <w:r>
        <w:t>本项目采用跨学科的研究方法，结合心理学、教育学和人工智能技术，</w:t>
      </w:r>
      <w:r w:rsidR="00553850">
        <w:rPr>
          <w:rFonts w:hint="eastAsia"/>
        </w:rPr>
        <w:t>深入</w:t>
      </w:r>
      <w:r>
        <w:t>探讨</w:t>
      </w:r>
      <w:r>
        <w:t>AI</w:t>
      </w:r>
      <w:r>
        <w:t>评分系统与传统教师评分在教育评价领域的应用及其影响。这种跨学科的方法不仅能够深入分析评价过程中的人机互动问题，还能够综合考虑评价感知的心理学和社会文化因素，为教育评价领域提供新的研究视角和方法论。</w:t>
      </w:r>
    </w:p>
    <w:p w14:paraId="171FC816" w14:textId="27B3CB3C" w:rsidR="00601B4E" w:rsidRPr="00601B4E" w:rsidRDefault="006A1FA8" w:rsidP="0041038E">
      <w:pPr>
        <w:pStyle w:val="ad"/>
      </w:pPr>
      <w:r>
        <w:t>（</w:t>
      </w:r>
      <w:r w:rsidR="00601B4E" w:rsidRPr="00601B4E">
        <w:t>2</w:t>
      </w:r>
      <w:r>
        <w:t>）</w:t>
      </w:r>
      <w:r w:rsidR="00601B4E" w:rsidRPr="00601B4E">
        <w:t>评价感知的</w:t>
      </w:r>
      <w:proofErr w:type="gramStart"/>
      <w:r w:rsidR="00601B4E" w:rsidRPr="00601B4E">
        <w:t>内隐与外显</w:t>
      </w:r>
      <w:proofErr w:type="gramEnd"/>
      <w:r w:rsidR="00601B4E" w:rsidRPr="00601B4E">
        <w:t>差异</w:t>
      </w:r>
      <w:r w:rsidR="00013EAD">
        <w:rPr>
          <w:rFonts w:hint="eastAsia"/>
        </w:rPr>
        <w:t>研究</w:t>
      </w:r>
    </w:p>
    <w:p w14:paraId="394BA479" w14:textId="67459853" w:rsidR="00601B4E" w:rsidRPr="00601B4E" w:rsidRDefault="00601B4E" w:rsidP="0041038E">
      <w:pPr>
        <w:pStyle w:val="ad"/>
      </w:pPr>
      <w:r>
        <w:t>本</w:t>
      </w:r>
      <w:r w:rsidRPr="00601B4E">
        <w:t>项目</w:t>
      </w:r>
      <w:r>
        <w:t>通过设定高度自我卷入的评价场景，真实地且</w:t>
      </w:r>
      <w:r w:rsidRPr="00601B4E">
        <w:t>深入</w:t>
      </w:r>
      <w:r w:rsidR="006A1FA8">
        <w:t>地探究</w:t>
      </w:r>
      <w:r w:rsidRPr="00601B4E">
        <w:t>被评价者</w:t>
      </w:r>
      <w:r w:rsidRPr="00601B4E">
        <w:lastRenderedPageBreak/>
        <w:t>对</w:t>
      </w:r>
      <w:r w:rsidRPr="00601B4E">
        <w:t>AI</w:t>
      </w:r>
      <w:r w:rsidRPr="00601B4E">
        <w:t>与教师评分的外显感知差异</w:t>
      </w:r>
      <w:r w:rsidR="00E07A85">
        <w:rPr>
          <w:rFonts w:hint="eastAsia"/>
        </w:rPr>
        <w:t>。</w:t>
      </w:r>
      <w:r w:rsidR="006A1FA8">
        <w:t>同时，</w:t>
      </w:r>
      <w:r w:rsidRPr="00601B4E">
        <w:t>进一步</w:t>
      </w:r>
      <w:r>
        <w:t>比较</w:t>
      </w:r>
      <w:r w:rsidRPr="00601B4E">
        <w:t>了</w:t>
      </w:r>
      <w:r>
        <w:t>被评价者</w:t>
      </w:r>
      <w:r w:rsidRPr="00601B4E">
        <w:t>内隐态度的差异，这在</w:t>
      </w:r>
      <w:r w:rsidR="006A1FA8">
        <w:t>现有</w:t>
      </w:r>
      <w:r w:rsidRPr="00601B4E">
        <w:t>研究中较为罕见。通过结合外显感知和内隐态度的</w:t>
      </w:r>
      <w:r w:rsidR="00E07A85">
        <w:rPr>
          <w:rFonts w:hint="eastAsia"/>
        </w:rPr>
        <w:t>双重</w:t>
      </w:r>
      <w:r w:rsidRPr="00601B4E">
        <w:t>分析，本项目能够更全面地理解</w:t>
      </w:r>
      <w:r w:rsidR="00E07A85">
        <w:rPr>
          <w:rFonts w:hint="eastAsia"/>
        </w:rPr>
        <w:t>不同</w:t>
      </w:r>
      <w:r w:rsidRPr="00601B4E">
        <w:t>评价系统对被评价者的影响，提供了评价公平性和满意度感知研究的新视角。</w:t>
      </w:r>
    </w:p>
    <w:p w14:paraId="25F17D71" w14:textId="179E0AB3" w:rsidR="00601B4E" w:rsidRPr="00601B4E" w:rsidRDefault="006A1FA8" w:rsidP="0041038E">
      <w:pPr>
        <w:pStyle w:val="ad"/>
      </w:pPr>
      <w:r>
        <w:t>（</w:t>
      </w:r>
      <w:r w:rsidR="00601B4E" w:rsidRPr="00601B4E">
        <w:t>3</w:t>
      </w:r>
      <w:r>
        <w:t>）</w:t>
      </w:r>
      <w:r w:rsidR="00601B4E" w:rsidRPr="006A1FA8">
        <w:t>个体与环境因素的</w:t>
      </w:r>
      <w:r w:rsidR="00013EAD">
        <w:rPr>
          <w:rFonts w:hint="eastAsia"/>
        </w:rPr>
        <w:t>综合分析</w:t>
      </w:r>
    </w:p>
    <w:p w14:paraId="3C661677" w14:textId="2D6B3E68" w:rsidR="00601B4E" w:rsidRPr="006A1FA8" w:rsidRDefault="00601B4E" w:rsidP="0041038E">
      <w:pPr>
        <w:pStyle w:val="ad"/>
      </w:pPr>
      <w:r w:rsidRPr="006A1FA8">
        <w:t>本项目不仅关注评价结果的感知差异，还考虑了个体人格特征和</w:t>
      </w:r>
      <w:r w:rsidR="006A1FA8">
        <w:t>情景</w:t>
      </w:r>
      <w:r w:rsidRPr="006A1FA8">
        <w:t>因素如何影响这些感知。通过这种综合分析，</w:t>
      </w:r>
      <w:r w:rsidR="006A1FA8">
        <w:t>本</w:t>
      </w:r>
      <w:r w:rsidRPr="006A1FA8">
        <w:t>项目能够揭示不同个体和</w:t>
      </w:r>
      <w:r w:rsidR="006A1FA8">
        <w:t>情景</w:t>
      </w:r>
      <w:r w:rsidRPr="006A1FA8">
        <w:t>下评价感知的变化规律，从而为设计更为个性化和适应性强的评价系统提供理论支持和实践指导。</w:t>
      </w:r>
    </w:p>
    <w:p w14:paraId="3378B8D6" w14:textId="250D3F49" w:rsidR="00601B4E" w:rsidRPr="006A1FA8" w:rsidRDefault="006A1FA8" w:rsidP="0041038E">
      <w:pPr>
        <w:pStyle w:val="ad"/>
      </w:pPr>
      <w:r w:rsidRPr="006A1FA8">
        <w:t>（</w:t>
      </w:r>
      <w:r w:rsidR="00601B4E" w:rsidRPr="006A1FA8">
        <w:t>4</w:t>
      </w:r>
      <w:r w:rsidRPr="006A1FA8">
        <w:t>）</w:t>
      </w:r>
      <w:r w:rsidR="00601B4E" w:rsidRPr="006A1FA8">
        <w:t>促进</w:t>
      </w:r>
      <w:r w:rsidR="00601B4E" w:rsidRPr="006A1FA8">
        <w:t>AI</w:t>
      </w:r>
      <w:r w:rsidR="00601B4E" w:rsidRPr="006A1FA8">
        <w:t>在教育评价领域的应用</w:t>
      </w:r>
      <w:r w:rsidR="00013EAD">
        <w:rPr>
          <w:rFonts w:hint="eastAsia"/>
        </w:rPr>
        <w:t>研究</w:t>
      </w:r>
    </w:p>
    <w:p w14:paraId="3957A8E8" w14:textId="08418739" w:rsidR="00601B4E" w:rsidRPr="006A1FA8" w:rsidRDefault="00601B4E" w:rsidP="0041038E">
      <w:pPr>
        <w:pStyle w:val="ad"/>
      </w:pPr>
      <w:r w:rsidRPr="006A1FA8">
        <w:t>本项目通过探索</w:t>
      </w:r>
      <w:r w:rsidRPr="006A1FA8">
        <w:t>AI</w:t>
      </w:r>
      <w:r w:rsidRPr="006A1FA8">
        <w:t>评分系统在教育评价中的应用及其影响，推动了</w:t>
      </w:r>
      <w:r w:rsidRPr="006A1FA8">
        <w:t>AI</w:t>
      </w:r>
      <w:r w:rsidRPr="006A1FA8">
        <w:t>技术在教育评价领域的应用研究。这不仅为</w:t>
      </w:r>
      <w:r w:rsidRPr="006A1FA8">
        <w:t>AI</w:t>
      </w:r>
      <w:r w:rsidRPr="006A1FA8">
        <w:t>技术</w:t>
      </w:r>
      <w:r w:rsidR="006A1FA8">
        <w:t>未来</w:t>
      </w:r>
      <w:r w:rsidRPr="006A1FA8">
        <w:t>在教育领域的进一步应用提供了理论和实证基础，</w:t>
      </w:r>
      <w:r w:rsidR="00D9588E" w:rsidRPr="00D9588E">
        <w:rPr>
          <w:rFonts w:hint="eastAsia"/>
        </w:rPr>
        <w:t>还为未来教育技术的发展开辟了新的路径，助力教育评价的技术革新。</w:t>
      </w:r>
    </w:p>
    <w:p w14:paraId="72F7AAD7" w14:textId="491E310B" w:rsidR="00601B4E" w:rsidRPr="006A1FA8" w:rsidRDefault="006A1FA8" w:rsidP="0041038E">
      <w:pPr>
        <w:pStyle w:val="ad"/>
      </w:pPr>
      <w:r>
        <w:t>（</w:t>
      </w:r>
      <w:r w:rsidR="00601B4E" w:rsidRPr="006A1FA8">
        <w:t>5</w:t>
      </w:r>
      <w:r>
        <w:t>）</w:t>
      </w:r>
      <w:r w:rsidR="00601B4E" w:rsidRPr="006A1FA8">
        <w:t>强调教育评价系统设计的人文关怀</w:t>
      </w:r>
    </w:p>
    <w:p w14:paraId="2261DCCA" w14:textId="0A268669" w:rsidR="00601B4E" w:rsidRDefault="00601B4E" w:rsidP="0041038E">
      <w:pPr>
        <w:pStyle w:val="ad"/>
      </w:pPr>
      <w:r w:rsidRPr="006A1FA8">
        <w:t>本项目强调在教育评价系统设计中融入人文关怀，重视被评价者的心理感受和需求。</w:t>
      </w:r>
      <w:r w:rsidR="00D9588E" w:rsidRPr="00D9588E">
        <w:rPr>
          <w:rFonts w:hint="eastAsia"/>
        </w:rPr>
        <w:t>通过深入</w:t>
      </w:r>
      <w:r w:rsidR="00D9588E">
        <w:rPr>
          <w:rFonts w:hint="eastAsia"/>
        </w:rPr>
        <w:t>分析</w:t>
      </w:r>
      <w:r w:rsidR="00D9588E" w:rsidRPr="00D9588E">
        <w:rPr>
          <w:rFonts w:hint="eastAsia"/>
        </w:rPr>
        <w:t>评价感知</w:t>
      </w:r>
      <w:r w:rsidR="00D9588E">
        <w:rPr>
          <w:rFonts w:hint="eastAsia"/>
        </w:rPr>
        <w:t>的</w:t>
      </w:r>
      <w:r w:rsidR="00D9588E" w:rsidRPr="00D9588E">
        <w:rPr>
          <w:rFonts w:hint="eastAsia"/>
        </w:rPr>
        <w:t>差异</w:t>
      </w:r>
      <w:r w:rsidR="00D9588E">
        <w:rPr>
          <w:rFonts w:hint="eastAsia"/>
        </w:rPr>
        <w:t>及其</w:t>
      </w:r>
      <w:r w:rsidR="00D9588E" w:rsidRPr="00D9588E">
        <w:rPr>
          <w:rFonts w:hint="eastAsia"/>
        </w:rPr>
        <w:t>影响因素，</w:t>
      </w:r>
      <w:r w:rsidR="00D9588E">
        <w:rPr>
          <w:rFonts w:hint="eastAsia"/>
        </w:rPr>
        <w:t>本项目</w:t>
      </w:r>
      <w:r w:rsidRPr="006A1FA8">
        <w:t>为构建更加公平、透明</w:t>
      </w:r>
      <w:r w:rsidR="00D9588E">
        <w:rPr>
          <w:rFonts w:hint="eastAsia"/>
        </w:rPr>
        <w:t>且</w:t>
      </w:r>
      <w:r w:rsidRPr="006A1FA8">
        <w:t>有利于学习者发展的评价系统提供了新的思路。</w:t>
      </w:r>
      <w:r w:rsidR="00D9588E" w:rsidRPr="00D9588E">
        <w:rPr>
          <w:rFonts w:hint="eastAsia"/>
        </w:rPr>
        <w:t>这种以人为本的设计理念体现了对教育公平性和学习者体验的高度关注。</w:t>
      </w:r>
    </w:p>
    <w:p w14:paraId="23DE7F95" w14:textId="77777777" w:rsidR="006A1FA8" w:rsidRPr="006A1FA8" w:rsidRDefault="006A1FA8" w:rsidP="0041038E">
      <w:pPr>
        <w:pStyle w:val="ad"/>
      </w:pPr>
    </w:p>
    <w:p w14:paraId="1F5FED67" w14:textId="4724A609" w:rsidR="00601B4E" w:rsidRPr="006A1FA8" w:rsidRDefault="00601B4E" w:rsidP="0041038E">
      <w:pPr>
        <w:pStyle w:val="ad"/>
      </w:pPr>
      <w:r w:rsidRPr="006A1FA8">
        <w:t>总体而言，本项目的创新之处在于其跨学科</w:t>
      </w:r>
      <w:r w:rsidR="00C747E0">
        <w:rPr>
          <w:rFonts w:hint="eastAsia"/>
        </w:rPr>
        <w:t>的</w:t>
      </w:r>
      <w:r w:rsidRPr="006A1FA8">
        <w:t>研究方法、</w:t>
      </w:r>
      <w:r w:rsidR="00C747E0" w:rsidRPr="00C747E0">
        <w:rPr>
          <w:rFonts w:hint="eastAsia"/>
        </w:rPr>
        <w:t>对评价感知差异的深入探讨</w:t>
      </w:r>
      <w:r w:rsidRPr="006A1FA8">
        <w:t>、</w:t>
      </w:r>
      <w:r w:rsidR="00C747E0" w:rsidRPr="00C747E0">
        <w:rPr>
          <w:rFonts w:hint="eastAsia"/>
        </w:rPr>
        <w:t>对个体与环境因素的综合分析以及</w:t>
      </w:r>
      <w:r w:rsidR="00C747E0">
        <w:rPr>
          <w:rFonts w:hint="eastAsia"/>
        </w:rPr>
        <w:t>在教育评价中对</w:t>
      </w:r>
      <w:r w:rsidR="00C747E0" w:rsidRPr="00C747E0">
        <w:rPr>
          <w:rFonts w:hint="eastAsia"/>
        </w:rPr>
        <w:t>人文关怀的</w:t>
      </w:r>
      <w:r w:rsidR="00C747E0" w:rsidRPr="00C747E0">
        <w:rPr>
          <w:rFonts w:hint="eastAsia"/>
        </w:rPr>
        <w:lastRenderedPageBreak/>
        <w:t>高度重视</w:t>
      </w:r>
      <w:r w:rsidR="00C747E0">
        <w:rPr>
          <w:rFonts w:hint="eastAsia"/>
        </w:rPr>
        <w:t>。这些创新</w:t>
      </w:r>
      <w:r w:rsidRPr="006A1FA8">
        <w:t>为</w:t>
      </w:r>
      <w:r w:rsidRPr="006A1FA8">
        <w:t>AI</w:t>
      </w:r>
      <w:r w:rsidRPr="006A1FA8">
        <w:t>评分系统在教育评价领域的应用和发展提供了新的视角和深入的理解。</w:t>
      </w:r>
    </w:p>
    <w:p w14:paraId="4AA37820" w14:textId="32972E32" w:rsidR="0041038E" w:rsidRPr="0041038E" w:rsidRDefault="0041038E" w:rsidP="0041038E">
      <w:pPr>
        <w:pStyle w:val="1"/>
      </w:pPr>
      <w:r>
        <w:rPr>
          <w:rFonts w:hint="eastAsia"/>
        </w:rPr>
        <w:t>6</w:t>
      </w:r>
      <w:r>
        <w:rPr>
          <w:rFonts w:ascii="微软雅黑" w:eastAsia="微软雅黑" w:hAnsi="微软雅黑" w:cs="微软雅黑" w:hint="eastAsia"/>
          <w:sz w:val="28"/>
        </w:rPr>
        <w:t>．</w:t>
      </w:r>
      <w:r w:rsidRPr="0041038E">
        <w:rPr>
          <w:rFonts w:hint="eastAsia"/>
        </w:rPr>
        <w:t>工作基础与工作条件</w:t>
      </w:r>
    </w:p>
    <w:p w14:paraId="37E9CEA2" w14:textId="77777777" w:rsidR="0041038E" w:rsidRPr="0041038E" w:rsidRDefault="0041038E" w:rsidP="0041038E">
      <w:pPr>
        <w:pStyle w:val="ad"/>
        <w:rPr>
          <w:rFonts w:ascii="仿宋" w:hAnsi="仿宋" w:hint="eastAsia"/>
          <w:kern w:val="0"/>
          <w:szCs w:val="28"/>
        </w:rPr>
      </w:pPr>
      <w:r w:rsidRPr="0041038E">
        <w:rPr>
          <w:rFonts w:ascii="仿宋" w:hAnsi="仿宋"/>
          <w:szCs w:val="28"/>
        </w:rPr>
        <w:t>已具备的实验条件</w:t>
      </w:r>
    </w:p>
    <w:p w14:paraId="1FA8DF64" w14:textId="2B5373D6"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1</w:t>
      </w:r>
      <w:r w:rsidRPr="00492B4C">
        <w:rPr>
          <w:rStyle w:val="af"/>
          <w:color w:val="24292F"/>
          <w:szCs w:val="28"/>
        </w:rPr>
        <w:t>）实验环境</w:t>
      </w:r>
      <w:r w:rsidRPr="00492B4C">
        <w:rPr>
          <w:szCs w:val="28"/>
        </w:rPr>
        <w:t>：浙江大学工业心理学国家专业实验室提供了一流的实验环境，包括先进的实验室设施和丰富的研究资源。实验室设有专门的实验区域，能够进行复杂的心理学实验和数据分析。</w:t>
      </w:r>
    </w:p>
    <w:p w14:paraId="2C8EBE32" w14:textId="0BD78732"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2</w:t>
      </w:r>
      <w:r w:rsidRPr="00492B4C">
        <w:rPr>
          <w:rStyle w:val="af"/>
          <w:color w:val="24292F"/>
          <w:szCs w:val="28"/>
        </w:rPr>
        <w:t>）实验设备</w:t>
      </w:r>
      <w:r w:rsidRPr="00492B4C">
        <w:rPr>
          <w:szCs w:val="28"/>
        </w:rPr>
        <w:t>：实验室配备了多种高端科研设备，如脑电波</w:t>
      </w:r>
      <w:r w:rsidRPr="00492B4C">
        <w:rPr>
          <w:szCs w:val="28"/>
        </w:rPr>
        <w:t>(EEG)</w:t>
      </w:r>
      <w:r w:rsidRPr="00492B4C">
        <w:rPr>
          <w:szCs w:val="28"/>
        </w:rPr>
        <w:t>记录仪、眼动追踪器、生理信号测量设备等，能够满足认知与脑研究、人因工程分析等领域的实验需求。</w:t>
      </w:r>
    </w:p>
    <w:p w14:paraId="7B2346D9" w14:textId="659CEC3A"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3</w:t>
      </w:r>
      <w:r w:rsidRPr="00492B4C">
        <w:rPr>
          <w:rStyle w:val="af"/>
          <w:color w:val="24292F"/>
          <w:szCs w:val="28"/>
        </w:rPr>
        <w:t>）研究资源</w:t>
      </w:r>
      <w:r w:rsidRPr="00492B4C">
        <w:rPr>
          <w:szCs w:val="28"/>
        </w:rPr>
        <w:t>：实验室拥有庞大的心理学文献数据库和心理行为大数据资源，便于开展基于数据的研究工作。</w:t>
      </w:r>
    </w:p>
    <w:p w14:paraId="1361E600" w14:textId="233DC514"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4</w:t>
      </w:r>
      <w:r w:rsidRPr="00492B4C">
        <w:rPr>
          <w:rStyle w:val="af"/>
          <w:color w:val="24292F"/>
          <w:szCs w:val="28"/>
        </w:rPr>
        <w:t>）人才支持</w:t>
      </w:r>
      <w:r w:rsidRPr="00492B4C">
        <w:rPr>
          <w:szCs w:val="28"/>
        </w:rPr>
        <w:t>：实验室汇聚了国内外一流的心理学、人工智能领域的专家学者，如长江学者沈模卫教授、青年长江学者周吉帆教授，他们为本研究提供了强大的学术支持和合作平台。</w:t>
      </w:r>
    </w:p>
    <w:p w14:paraId="2DC14885" w14:textId="3D5B8DE1"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5</w:t>
      </w:r>
      <w:r w:rsidRPr="00492B4C">
        <w:rPr>
          <w:rStyle w:val="af"/>
          <w:color w:val="24292F"/>
          <w:szCs w:val="28"/>
        </w:rPr>
        <w:t>）科研基金</w:t>
      </w:r>
      <w:r w:rsidRPr="00492B4C">
        <w:rPr>
          <w:szCs w:val="28"/>
        </w:rPr>
        <w:t>：实验室在多年发展中积累了丰富的科研项目经验，获得了国家、省部级等多级科研基金支持，为项目的研究提供了稳定的资金保障。</w:t>
      </w:r>
    </w:p>
    <w:p w14:paraId="6B07EAD5" w14:textId="77777777" w:rsidR="0041038E" w:rsidRPr="00492B4C" w:rsidRDefault="0041038E" w:rsidP="0041038E">
      <w:pPr>
        <w:pStyle w:val="ad"/>
        <w:rPr>
          <w:szCs w:val="28"/>
        </w:rPr>
      </w:pPr>
      <w:r w:rsidRPr="00492B4C">
        <w:rPr>
          <w:szCs w:val="28"/>
        </w:rPr>
        <w:t>尚缺少的实验条件</w:t>
      </w:r>
    </w:p>
    <w:p w14:paraId="29C8E963" w14:textId="6ACF2831"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1</w:t>
      </w:r>
      <w:r w:rsidRPr="00492B4C">
        <w:rPr>
          <w:rStyle w:val="af"/>
          <w:color w:val="24292F"/>
          <w:szCs w:val="28"/>
        </w:rPr>
        <w:t>）特定</w:t>
      </w:r>
      <w:r w:rsidRPr="00492B4C">
        <w:rPr>
          <w:rStyle w:val="af"/>
          <w:color w:val="24292F"/>
          <w:szCs w:val="28"/>
        </w:rPr>
        <w:t>AI</w:t>
      </w:r>
      <w:r w:rsidRPr="00492B4C">
        <w:rPr>
          <w:rStyle w:val="af"/>
          <w:color w:val="24292F"/>
          <w:szCs w:val="28"/>
        </w:rPr>
        <w:t>软硬件资源</w:t>
      </w:r>
      <w:r w:rsidRPr="00492B4C">
        <w:rPr>
          <w:szCs w:val="28"/>
        </w:rPr>
        <w:t>：尽管实验室设备齐全，但针对本项目的特定需求，可能需要进一步引进最新的</w:t>
      </w:r>
      <w:r w:rsidRPr="00492B4C">
        <w:rPr>
          <w:szCs w:val="28"/>
        </w:rPr>
        <w:t>AI</w:t>
      </w:r>
      <w:r w:rsidRPr="00492B4C">
        <w:rPr>
          <w:szCs w:val="28"/>
        </w:rPr>
        <w:t>评分系统软硬件资源，以及相关的开发和测试工具。</w:t>
      </w:r>
    </w:p>
    <w:p w14:paraId="1BAE461F" w14:textId="03FAA73B" w:rsidR="0041038E" w:rsidRPr="00492B4C" w:rsidRDefault="0041038E" w:rsidP="0041038E">
      <w:pPr>
        <w:pStyle w:val="ad"/>
        <w:rPr>
          <w:szCs w:val="28"/>
        </w:rPr>
      </w:pPr>
      <w:r w:rsidRPr="00492B4C">
        <w:rPr>
          <w:rStyle w:val="af"/>
          <w:color w:val="24292F"/>
          <w:szCs w:val="28"/>
        </w:rPr>
        <w:lastRenderedPageBreak/>
        <w:t>（</w:t>
      </w:r>
      <w:r w:rsidRPr="00492B4C">
        <w:rPr>
          <w:rStyle w:val="af"/>
          <w:color w:val="24292F"/>
          <w:szCs w:val="28"/>
        </w:rPr>
        <w:t>2</w:t>
      </w:r>
      <w:r w:rsidRPr="00492B4C">
        <w:rPr>
          <w:rStyle w:val="af"/>
          <w:color w:val="24292F"/>
          <w:szCs w:val="28"/>
        </w:rPr>
        <w:t>）跨学科合作平台</w:t>
      </w:r>
      <w:r w:rsidRPr="00492B4C">
        <w:rPr>
          <w:szCs w:val="28"/>
        </w:rPr>
        <w:t>：本项目需要心理学、教育学与人工智能等多学科的紧密合作，目前可能还需要进一步构建和完善跨学科合作的机制和平台。</w:t>
      </w:r>
    </w:p>
    <w:p w14:paraId="07C4CDDC" w14:textId="77777777" w:rsidR="0041038E" w:rsidRPr="00492B4C" w:rsidRDefault="0041038E" w:rsidP="0041038E">
      <w:pPr>
        <w:pStyle w:val="ad"/>
        <w:rPr>
          <w:szCs w:val="28"/>
        </w:rPr>
      </w:pPr>
      <w:r w:rsidRPr="00492B4C">
        <w:rPr>
          <w:szCs w:val="28"/>
        </w:rPr>
        <w:t>拟解决的途径</w:t>
      </w:r>
    </w:p>
    <w:p w14:paraId="241A260C" w14:textId="3F298FAA"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1</w:t>
      </w:r>
      <w:r w:rsidRPr="00492B4C">
        <w:rPr>
          <w:rStyle w:val="af"/>
          <w:color w:val="24292F"/>
          <w:szCs w:val="28"/>
        </w:rPr>
        <w:t>）科研基金申请</w:t>
      </w:r>
      <w:r w:rsidRPr="00492B4C">
        <w:rPr>
          <w:szCs w:val="28"/>
        </w:rPr>
        <w:t>：通过国家、省部级等科研基金申请，为购置特定</w:t>
      </w:r>
      <w:r w:rsidRPr="00492B4C">
        <w:rPr>
          <w:szCs w:val="28"/>
        </w:rPr>
        <w:t>AI</w:t>
      </w:r>
      <w:r w:rsidRPr="00492B4C">
        <w:rPr>
          <w:szCs w:val="28"/>
        </w:rPr>
        <w:t>软硬件资源和开发工具提供资金支持。</w:t>
      </w:r>
    </w:p>
    <w:p w14:paraId="1A326BE2" w14:textId="046EC613"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2</w:t>
      </w:r>
      <w:r w:rsidRPr="00492B4C">
        <w:rPr>
          <w:rStyle w:val="af"/>
          <w:color w:val="24292F"/>
          <w:szCs w:val="28"/>
        </w:rPr>
        <w:t>）建设合作网络</w:t>
      </w:r>
      <w:r w:rsidRPr="00492B4C">
        <w:rPr>
          <w:szCs w:val="28"/>
        </w:rPr>
        <w:t>：利用浙江大学及工业心理学国家专业实验室的资源优势，积极构建与国内外高校、研究机构的合作关系，特别是在人工智能领域，以获取最新的技术支持和共享资源。</w:t>
      </w:r>
    </w:p>
    <w:p w14:paraId="1B61888F" w14:textId="6BFB894E"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3</w:t>
      </w:r>
      <w:r w:rsidRPr="00492B4C">
        <w:rPr>
          <w:rStyle w:val="af"/>
          <w:color w:val="24292F"/>
          <w:szCs w:val="28"/>
        </w:rPr>
        <w:t>）依托重点学科</w:t>
      </w:r>
      <w:r w:rsidRPr="00492B4C">
        <w:rPr>
          <w:szCs w:val="28"/>
        </w:rPr>
        <w:t>：通过依托浙江大学的重点与优势学科，如人工智能、心理学等，集聚学科交叉的研究力量和创新思维，推动项目的研究工作。</w:t>
      </w:r>
    </w:p>
    <w:p w14:paraId="07C0860F" w14:textId="7398595C" w:rsidR="0041038E" w:rsidRPr="00492B4C" w:rsidRDefault="0041038E" w:rsidP="0041038E">
      <w:pPr>
        <w:pStyle w:val="ad"/>
        <w:rPr>
          <w:szCs w:val="28"/>
        </w:rPr>
      </w:pPr>
      <w:r w:rsidRPr="00492B4C">
        <w:rPr>
          <w:rStyle w:val="af"/>
          <w:color w:val="24292F"/>
          <w:szCs w:val="28"/>
        </w:rPr>
        <w:t>（</w:t>
      </w:r>
      <w:r w:rsidRPr="00492B4C">
        <w:rPr>
          <w:rStyle w:val="af"/>
          <w:color w:val="24292F"/>
          <w:szCs w:val="28"/>
        </w:rPr>
        <w:t>4</w:t>
      </w:r>
      <w:r w:rsidRPr="00492B4C">
        <w:rPr>
          <w:rStyle w:val="af"/>
          <w:color w:val="24292F"/>
          <w:szCs w:val="28"/>
        </w:rPr>
        <w:t>）利用国家、省部级重点实验室</w:t>
      </w:r>
      <w:r w:rsidRPr="00492B4C">
        <w:rPr>
          <w:szCs w:val="28"/>
        </w:rPr>
        <w:t>：积极与国家、省部级重点实验室建立合作关系，借助其先进的研究平台和丰富的科研资源，共同推进项目的研究工作。</w:t>
      </w:r>
    </w:p>
    <w:p w14:paraId="7FE39216" w14:textId="77777777" w:rsidR="0041038E" w:rsidRPr="00492B4C" w:rsidRDefault="0041038E" w:rsidP="0041038E">
      <w:pPr>
        <w:pStyle w:val="ad"/>
        <w:rPr>
          <w:szCs w:val="28"/>
        </w:rPr>
      </w:pPr>
      <w:r w:rsidRPr="00492B4C">
        <w:rPr>
          <w:szCs w:val="28"/>
        </w:rPr>
        <w:t>通过上述途径，可以有效补充和完善项目所需的实验条件，为实现项目目标提供有力的支持。</w:t>
      </w:r>
    </w:p>
    <w:p w14:paraId="5ACF722F" w14:textId="77777777" w:rsidR="0041038E" w:rsidRPr="00492B4C" w:rsidRDefault="0041038E" w:rsidP="0041038E">
      <w:pPr>
        <w:pStyle w:val="ad"/>
        <w:rPr>
          <w:kern w:val="0"/>
          <w:szCs w:val="28"/>
        </w:rPr>
      </w:pPr>
      <w:r w:rsidRPr="00492B4C">
        <w:rPr>
          <w:szCs w:val="28"/>
        </w:rPr>
        <w:t>本项目预期将达到以下研究结果：</w:t>
      </w:r>
    </w:p>
    <w:p w14:paraId="1FF36A1C" w14:textId="77777777" w:rsidR="0041038E" w:rsidRPr="0041038E" w:rsidRDefault="0041038E" w:rsidP="0041038E">
      <w:pPr>
        <w:pStyle w:val="1"/>
      </w:pPr>
      <w:r w:rsidRPr="0041038E">
        <w:t>7</w:t>
      </w:r>
      <w:r w:rsidRPr="0041038E">
        <w:rPr>
          <w:rFonts w:hint="eastAsia"/>
        </w:rPr>
        <w:t>．预期研究结果</w:t>
      </w:r>
    </w:p>
    <w:p w14:paraId="635C4F36" w14:textId="1843C8ED" w:rsidR="0041038E" w:rsidRPr="0041038E" w:rsidRDefault="0041038E" w:rsidP="0041038E">
      <w:pPr>
        <w:pStyle w:val="ad"/>
      </w:pPr>
      <w:r>
        <w:t>（</w:t>
      </w:r>
      <w:r w:rsidRPr="0041038E">
        <w:t>1</w:t>
      </w:r>
      <w:r>
        <w:t>）</w:t>
      </w:r>
      <w:r w:rsidRPr="0041038E">
        <w:t>AI</w:t>
      </w:r>
      <w:r w:rsidRPr="0041038E">
        <w:t>评分系统与传统教师评分的比较分析</w:t>
      </w:r>
    </w:p>
    <w:p w14:paraId="6757B829" w14:textId="64028334" w:rsidR="0041038E" w:rsidRPr="0041038E" w:rsidRDefault="0041038E" w:rsidP="0041038E">
      <w:pPr>
        <w:pStyle w:val="ad"/>
      </w:pPr>
      <w:r w:rsidRPr="0041038E">
        <w:rPr>
          <w:rStyle w:val="af"/>
          <w:b w:val="0"/>
          <w:bCs w:val="0"/>
        </w:rPr>
        <w:t>定量数据分析</w:t>
      </w:r>
      <w:r w:rsidRPr="0041038E">
        <w:t>：通过实证研究，收集并分析</w:t>
      </w:r>
      <w:r w:rsidRPr="0041038E">
        <w:t>AI</w:t>
      </w:r>
      <w:r w:rsidRPr="0041038E">
        <w:t>评分系统与传统教师评分在准确性、一致性</w:t>
      </w:r>
      <w:r w:rsidR="00597501">
        <w:rPr>
          <w:rFonts w:hint="eastAsia"/>
        </w:rPr>
        <w:t>和</w:t>
      </w:r>
      <w:r w:rsidRPr="0041038E">
        <w:t>公平性等方面的表现数据，提供定量的比较结果</w:t>
      </w:r>
      <w:r w:rsidR="00597501">
        <w:rPr>
          <w:rFonts w:hint="eastAsia"/>
        </w:rPr>
        <w:t>，以</w:t>
      </w:r>
      <w:r w:rsidR="00597501" w:rsidRPr="00597501">
        <w:rPr>
          <w:rFonts w:hint="eastAsia"/>
        </w:rPr>
        <w:t>评估两种评分方式的</w:t>
      </w:r>
      <w:r w:rsidR="00597501">
        <w:rPr>
          <w:rFonts w:hint="eastAsia"/>
        </w:rPr>
        <w:t>差异</w:t>
      </w:r>
      <w:r w:rsidRPr="0041038E">
        <w:t>。</w:t>
      </w:r>
    </w:p>
    <w:p w14:paraId="2B40EC2A" w14:textId="4519628B" w:rsidR="0041038E" w:rsidRPr="0041038E" w:rsidRDefault="0041038E" w:rsidP="0041038E">
      <w:pPr>
        <w:pStyle w:val="ad"/>
      </w:pPr>
      <w:r w:rsidRPr="0041038E">
        <w:rPr>
          <w:rStyle w:val="af"/>
          <w:b w:val="0"/>
          <w:bCs w:val="0"/>
        </w:rPr>
        <w:lastRenderedPageBreak/>
        <w:t>定性感知差异</w:t>
      </w:r>
      <w:r w:rsidRPr="0041038E">
        <w:t>：深入探讨学生和教师对于</w:t>
      </w:r>
      <w:r w:rsidRPr="0041038E">
        <w:t>AI</w:t>
      </w:r>
      <w:r w:rsidRPr="0041038E">
        <w:t>评分和人工评分的感知差异，包括满意度、接受度、信任度等</w:t>
      </w:r>
      <w:r w:rsidR="00597501">
        <w:rPr>
          <w:rFonts w:hint="eastAsia"/>
        </w:rPr>
        <w:t>维度上的差异</w:t>
      </w:r>
      <w:r w:rsidR="00A203FE">
        <w:t>，以便</w:t>
      </w:r>
      <w:r w:rsidR="00597501">
        <w:rPr>
          <w:rFonts w:hint="eastAsia"/>
        </w:rPr>
        <w:t>更好地</w:t>
      </w:r>
      <w:r w:rsidRPr="0041038E">
        <w:t>理解</w:t>
      </w:r>
      <w:r w:rsidR="00B46661" w:rsidRPr="00B46661">
        <w:rPr>
          <w:rFonts w:hint="eastAsia"/>
        </w:rPr>
        <w:t>两者在外显感知与内隐态度方面的</w:t>
      </w:r>
      <w:r w:rsidR="00A203FE">
        <w:rPr>
          <w:rFonts w:hint="eastAsia"/>
        </w:rPr>
        <w:t>差异</w:t>
      </w:r>
      <w:r w:rsidRPr="0041038E">
        <w:t>。</w:t>
      </w:r>
    </w:p>
    <w:p w14:paraId="74B0D6FB" w14:textId="3D211995" w:rsidR="0041038E" w:rsidRPr="0041038E" w:rsidRDefault="0041038E" w:rsidP="0041038E">
      <w:pPr>
        <w:pStyle w:val="ad"/>
      </w:pPr>
      <w:r>
        <w:t>（</w:t>
      </w:r>
      <w:r w:rsidRPr="0041038E">
        <w:t>2</w:t>
      </w:r>
      <w:r>
        <w:t>）</w:t>
      </w:r>
      <w:r w:rsidRPr="0041038E">
        <w:t>评价感知差异的影响因素分析</w:t>
      </w:r>
    </w:p>
    <w:p w14:paraId="3F343F37" w14:textId="3510323E" w:rsidR="0041038E" w:rsidRPr="0041038E" w:rsidRDefault="0041038E" w:rsidP="0041038E">
      <w:pPr>
        <w:pStyle w:val="ad"/>
      </w:pPr>
      <w:r w:rsidRPr="0041038E">
        <w:rPr>
          <w:rStyle w:val="af"/>
          <w:b w:val="0"/>
          <w:bCs w:val="0"/>
        </w:rPr>
        <w:t>个体因素</w:t>
      </w:r>
      <w:r w:rsidR="00DE0853">
        <w:t>：揭示个体差异（如</w:t>
      </w:r>
      <w:r w:rsidR="001128A9">
        <w:t>大五</w:t>
      </w:r>
      <w:r w:rsidR="00DE0853">
        <w:t>人格特征、</w:t>
      </w:r>
      <w:r w:rsidR="001128A9">
        <w:t>个体</w:t>
      </w:r>
      <w:r w:rsidR="00DE0853">
        <w:t>焦虑特质等</w:t>
      </w:r>
      <w:r w:rsidRPr="0041038E">
        <w:t>）如何影响对</w:t>
      </w:r>
      <w:r w:rsidRPr="0041038E">
        <w:t>AI</w:t>
      </w:r>
      <w:r w:rsidRPr="0041038E">
        <w:t>评分系统的感知和接受度</w:t>
      </w:r>
      <w:r w:rsidR="00B46661">
        <w:rPr>
          <w:rFonts w:hint="eastAsia"/>
        </w:rPr>
        <w:t>，</w:t>
      </w:r>
      <w:r w:rsidR="00B46661" w:rsidRPr="00B46661">
        <w:rPr>
          <w:rFonts w:hint="eastAsia"/>
        </w:rPr>
        <w:t>明确个体差异对评价系统使用效果的作用</w:t>
      </w:r>
      <w:r w:rsidRPr="0041038E">
        <w:t>。</w:t>
      </w:r>
    </w:p>
    <w:p w14:paraId="5269E756" w14:textId="11BF2B83" w:rsidR="0041038E" w:rsidRPr="0041038E" w:rsidRDefault="0041038E" w:rsidP="0041038E">
      <w:pPr>
        <w:pStyle w:val="ad"/>
      </w:pPr>
      <w:r w:rsidRPr="0041038E">
        <w:rPr>
          <w:rStyle w:val="af"/>
          <w:b w:val="0"/>
          <w:bCs w:val="0"/>
        </w:rPr>
        <w:t>环境因素</w:t>
      </w:r>
      <w:r w:rsidR="00DE0853">
        <w:t>：分析外部</w:t>
      </w:r>
      <w:r w:rsidRPr="0041038E">
        <w:t>环境（</w:t>
      </w:r>
      <w:r w:rsidR="00DE0853">
        <w:t>如焦虑情景、他人评价等</w:t>
      </w:r>
      <w:r w:rsidRPr="0041038E">
        <w:t>）对评价系统感知差异的影响，</w:t>
      </w:r>
      <w:r w:rsidR="00B46661">
        <w:rPr>
          <w:rFonts w:hint="eastAsia"/>
        </w:rPr>
        <w:t>探讨</w:t>
      </w:r>
      <w:r w:rsidRPr="0041038E">
        <w:t>如何通过环境调整</w:t>
      </w:r>
      <w:r w:rsidR="00B46661" w:rsidRPr="00B46661">
        <w:rPr>
          <w:rFonts w:hint="eastAsia"/>
        </w:rPr>
        <w:t>来改善被评价者对评价过程的体验与接受度</w:t>
      </w:r>
      <w:r w:rsidRPr="0041038E">
        <w:t>。</w:t>
      </w:r>
    </w:p>
    <w:p w14:paraId="43DCBD96" w14:textId="3C655ED7" w:rsidR="0041038E" w:rsidRPr="0041038E" w:rsidRDefault="0041038E" w:rsidP="0041038E">
      <w:pPr>
        <w:pStyle w:val="ad"/>
      </w:pPr>
      <w:r>
        <w:t>（</w:t>
      </w:r>
      <w:r w:rsidRPr="0041038E">
        <w:t>3</w:t>
      </w:r>
      <w:r>
        <w:t>）</w:t>
      </w:r>
      <w:r w:rsidRPr="0041038E">
        <w:t>优化教育评价模型的构建</w:t>
      </w:r>
    </w:p>
    <w:p w14:paraId="0661FA30" w14:textId="68106FAF" w:rsidR="0041038E" w:rsidRPr="0041038E" w:rsidRDefault="0041038E" w:rsidP="0041038E">
      <w:pPr>
        <w:pStyle w:val="ad"/>
      </w:pPr>
      <w:r w:rsidRPr="0041038E">
        <w:rPr>
          <w:rStyle w:val="af"/>
          <w:b w:val="0"/>
          <w:bCs w:val="0"/>
        </w:rPr>
        <w:t>综合评价模型</w:t>
      </w:r>
      <w:r w:rsidRPr="0041038E">
        <w:t>：基于研究结果，构建一个融合</w:t>
      </w:r>
      <w:r w:rsidRPr="0041038E">
        <w:t>AI</w:t>
      </w:r>
      <w:r w:rsidRPr="0041038E">
        <w:t>和</w:t>
      </w:r>
      <w:r w:rsidR="00B46661">
        <w:rPr>
          <w:rFonts w:hint="eastAsia"/>
        </w:rPr>
        <w:t>教师评分</w:t>
      </w:r>
      <w:r w:rsidRPr="0041038E">
        <w:t>优势、</w:t>
      </w:r>
      <w:r w:rsidR="00B46661">
        <w:rPr>
          <w:rFonts w:hint="eastAsia"/>
        </w:rPr>
        <w:t>同时</w:t>
      </w:r>
      <w:r w:rsidRPr="0041038E">
        <w:t>考虑个体与环境因素的教育评价模型，提升评价的公平性、准确性和学生的学习体验。</w:t>
      </w:r>
    </w:p>
    <w:p w14:paraId="77C7BCFB" w14:textId="599978FF" w:rsidR="0041038E" w:rsidRPr="0041038E" w:rsidRDefault="0041038E" w:rsidP="0041038E">
      <w:pPr>
        <w:pStyle w:val="ad"/>
      </w:pPr>
      <w:r w:rsidRPr="0041038E">
        <w:rPr>
          <w:rStyle w:val="af"/>
          <w:b w:val="0"/>
          <w:bCs w:val="0"/>
        </w:rPr>
        <w:t>策略与实践建议</w:t>
      </w:r>
      <w:r w:rsidRPr="0041038E">
        <w:t>：提出针对不同教学场景如何有效实施</w:t>
      </w:r>
      <w:r w:rsidRPr="0041038E">
        <w:t>AI</w:t>
      </w:r>
      <w:r w:rsidRPr="0041038E">
        <w:t>评分系统的策略和建议，包括技术应用、教师培训、学生引导等方面</w:t>
      </w:r>
      <w:r w:rsidR="00CA60D2" w:rsidRPr="00CA60D2">
        <w:rPr>
          <w:rFonts w:hint="eastAsia"/>
        </w:rPr>
        <w:t>的具体措施，以确保</w:t>
      </w:r>
      <w:r w:rsidR="00CA60D2" w:rsidRPr="00CA60D2">
        <w:rPr>
          <w:rFonts w:hint="eastAsia"/>
        </w:rPr>
        <w:t>AI</w:t>
      </w:r>
      <w:r w:rsidR="00CA60D2" w:rsidRPr="00CA60D2">
        <w:rPr>
          <w:rFonts w:hint="eastAsia"/>
        </w:rPr>
        <w:t>评分的有效性与可操作性</w:t>
      </w:r>
      <w:r w:rsidRPr="0041038E">
        <w:t>。</w:t>
      </w:r>
    </w:p>
    <w:p w14:paraId="44A9D634" w14:textId="4F9E8917" w:rsidR="0041038E" w:rsidRPr="0041038E" w:rsidRDefault="0041038E" w:rsidP="0041038E">
      <w:pPr>
        <w:pStyle w:val="ad"/>
      </w:pPr>
      <w:r>
        <w:t>（</w:t>
      </w:r>
      <w:r w:rsidRPr="0041038E">
        <w:t>4</w:t>
      </w:r>
      <w:r>
        <w:t>）</w:t>
      </w:r>
      <w:r w:rsidRPr="0041038E">
        <w:t>理论与实践的贡献</w:t>
      </w:r>
    </w:p>
    <w:p w14:paraId="428B6DD2" w14:textId="6FC3A21B" w:rsidR="0041038E" w:rsidRPr="0041038E" w:rsidRDefault="0041038E" w:rsidP="0041038E">
      <w:pPr>
        <w:pStyle w:val="ad"/>
      </w:pPr>
      <w:r w:rsidRPr="0041038E">
        <w:rPr>
          <w:rStyle w:val="af"/>
          <w:b w:val="0"/>
          <w:bCs w:val="0"/>
        </w:rPr>
        <w:t>理论贡献</w:t>
      </w:r>
      <w:r w:rsidRPr="0041038E">
        <w:t>：通过跨学科研究，丰富并深化心理学、教育学和人工智能领域对教育评价的理解，尤其是在评价感知和技术接受度方面</w:t>
      </w:r>
      <w:r w:rsidR="00CA60D2">
        <w:rPr>
          <w:rFonts w:hint="eastAsia"/>
        </w:rPr>
        <w:t>，</w:t>
      </w:r>
      <w:r w:rsidR="00CA60D2" w:rsidRPr="00CA60D2">
        <w:rPr>
          <w:rFonts w:hint="eastAsia"/>
        </w:rPr>
        <w:t>进一步完善相关的</w:t>
      </w:r>
      <w:r w:rsidRPr="0041038E">
        <w:t>理论框架。</w:t>
      </w:r>
    </w:p>
    <w:p w14:paraId="7A00DE76" w14:textId="77777777" w:rsidR="0041038E" w:rsidRPr="0041038E" w:rsidRDefault="0041038E" w:rsidP="0041038E">
      <w:pPr>
        <w:pStyle w:val="ad"/>
      </w:pPr>
      <w:r w:rsidRPr="0041038E">
        <w:rPr>
          <w:rStyle w:val="af"/>
          <w:b w:val="0"/>
          <w:bCs w:val="0"/>
        </w:rPr>
        <w:t>实践指导</w:t>
      </w:r>
      <w:r w:rsidRPr="0041038E">
        <w:t>：研究成果将为教育机构实施和优化</w:t>
      </w:r>
      <w:r w:rsidRPr="0041038E">
        <w:t>AI</w:t>
      </w:r>
      <w:r w:rsidRPr="0041038E">
        <w:t>评分系统提供科学依据和操作指南，助力提升教育评价质量和效率，同时促进学生的公平、全面发</w:t>
      </w:r>
      <w:r w:rsidRPr="0041038E">
        <w:lastRenderedPageBreak/>
        <w:t>展。</w:t>
      </w:r>
    </w:p>
    <w:p w14:paraId="0E635885" w14:textId="72C20C18" w:rsidR="0041038E" w:rsidRPr="0041038E" w:rsidRDefault="0041038E" w:rsidP="0041038E">
      <w:pPr>
        <w:pStyle w:val="ad"/>
      </w:pPr>
      <w:r>
        <w:t>（</w:t>
      </w:r>
      <w:r w:rsidRPr="0041038E">
        <w:t>5</w:t>
      </w:r>
      <w:r>
        <w:t>）</w:t>
      </w:r>
      <w:r w:rsidRPr="0041038E">
        <w:t>政策建议与未来展望</w:t>
      </w:r>
    </w:p>
    <w:p w14:paraId="14479F57" w14:textId="20060624" w:rsidR="0041038E" w:rsidRPr="0041038E" w:rsidRDefault="0041038E" w:rsidP="0041038E">
      <w:pPr>
        <w:pStyle w:val="ad"/>
      </w:pPr>
      <w:r w:rsidRPr="0041038E">
        <w:rPr>
          <w:rStyle w:val="af"/>
          <w:b w:val="0"/>
          <w:bCs w:val="0"/>
        </w:rPr>
        <w:t>教育政策建议</w:t>
      </w:r>
      <w:r w:rsidRPr="0041038E">
        <w:t>：基于研究结果，向教育相关政策制定者提供关于</w:t>
      </w:r>
      <w:r w:rsidRPr="0041038E">
        <w:t>AI</w:t>
      </w:r>
      <w:r w:rsidRPr="0041038E">
        <w:t>在教育评价中应用的政策建议，</w:t>
      </w:r>
      <w:r w:rsidR="00360860" w:rsidRPr="00360860">
        <w:rPr>
          <w:rFonts w:hint="eastAsia"/>
        </w:rPr>
        <w:t>涵盖技术规范、伦理指引以及监管框架，确保</w:t>
      </w:r>
      <w:r w:rsidR="00360860" w:rsidRPr="00360860">
        <w:rPr>
          <w:rFonts w:hint="eastAsia"/>
        </w:rPr>
        <w:t>AI</w:t>
      </w:r>
      <w:r w:rsidR="00360860" w:rsidRPr="00360860">
        <w:rPr>
          <w:rFonts w:hint="eastAsia"/>
        </w:rPr>
        <w:t>技术合理</w:t>
      </w:r>
      <w:r w:rsidR="00A203FE">
        <w:rPr>
          <w:rFonts w:hint="eastAsia"/>
        </w:rPr>
        <w:t>并</w:t>
      </w:r>
      <w:r w:rsidR="00360860" w:rsidRPr="00360860">
        <w:rPr>
          <w:rFonts w:hint="eastAsia"/>
        </w:rPr>
        <w:t>安全</w:t>
      </w:r>
      <w:r w:rsidR="00A203FE">
        <w:rPr>
          <w:rFonts w:hint="eastAsia"/>
        </w:rPr>
        <w:t>的</w:t>
      </w:r>
      <w:r w:rsidR="00360860" w:rsidRPr="00360860">
        <w:rPr>
          <w:rFonts w:hint="eastAsia"/>
        </w:rPr>
        <w:t>使用。</w:t>
      </w:r>
    </w:p>
    <w:p w14:paraId="52159B30" w14:textId="77777777" w:rsidR="00A203FE" w:rsidRDefault="0041038E" w:rsidP="0041038E">
      <w:pPr>
        <w:pStyle w:val="ad"/>
      </w:pPr>
      <w:r w:rsidRPr="0041038E">
        <w:rPr>
          <w:rStyle w:val="af"/>
          <w:b w:val="0"/>
          <w:bCs w:val="0"/>
        </w:rPr>
        <w:t>未来研究方向</w:t>
      </w:r>
      <w:r w:rsidRPr="0041038E">
        <w:t>：</w:t>
      </w:r>
      <w:proofErr w:type="gramStart"/>
      <w:r w:rsidR="00A203FE">
        <w:t>鉴于</w:t>
      </w:r>
      <w:r w:rsidR="00CA60D2">
        <w:rPr>
          <w:rFonts w:hint="eastAsia"/>
        </w:rPr>
        <w:t>本</w:t>
      </w:r>
      <w:proofErr w:type="gramEnd"/>
      <w:r w:rsidRPr="0041038E">
        <w:t>研究的局限性</w:t>
      </w:r>
      <w:r w:rsidR="00CA60D2">
        <w:rPr>
          <w:rFonts w:hint="eastAsia"/>
        </w:rPr>
        <w:t>，</w:t>
      </w:r>
      <w:r w:rsidR="00CA60D2" w:rsidRPr="00CA60D2">
        <w:rPr>
          <w:rFonts w:hint="eastAsia"/>
        </w:rPr>
        <w:t>为未来研究者指出潜在的研究路径与方法，探索更广泛的教育评价领域中的科技应用。</w:t>
      </w:r>
    </w:p>
    <w:p w14:paraId="3466C82C" w14:textId="21EF5196" w:rsidR="0041038E" w:rsidRPr="0041038E" w:rsidRDefault="0041038E" w:rsidP="0041038E">
      <w:pPr>
        <w:pStyle w:val="ad"/>
      </w:pPr>
      <w:r w:rsidRPr="0041038E">
        <w:t>通过这些预期成果，</w:t>
      </w:r>
      <w:r w:rsidR="00360860">
        <w:rPr>
          <w:rFonts w:hint="eastAsia"/>
        </w:rPr>
        <w:t>本</w:t>
      </w:r>
      <w:r w:rsidRPr="0041038E">
        <w:t>项目旨在为教育评价领域的科技应用提供理论和实践的支持，推动教育评价向着更加科学、合理和人性化的方向发展。</w:t>
      </w:r>
    </w:p>
    <w:p w14:paraId="3F1A17D2" w14:textId="1A4737C1" w:rsidR="00776524" w:rsidRDefault="001128A9" w:rsidP="001128A9">
      <w:pPr>
        <w:pStyle w:val="1"/>
      </w:pPr>
      <w:r w:rsidRPr="001128A9">
        <w:rPr>
          <w:rFonts w:hint="eastAsia"/>
        </w:rPr>
        <w:t>8</w:t>
      </w:r>
      <w:r w:rsidRPr="001128A9">
        <w:rPr>
          <w:rFonts w:hint="eastAsia"/>
        </w:rPr>
        <w:t>．参考文献</w:t>
      </w:r>
    </w:p>
    <w:p w14:paraId="61BF2FB7" w14:textId="77777777" w:rsidR="008646F9" w:rsidRPr="008646F9" w:rsidRDefault="008646F9" w:rsidP="008646F9">
      <w:pPr>
        <w:pStyle w:val="ad"/>
      </w:pPr>
      <w:r w:rsidRPr="008646F9">
        <w:rPr>
          <w:rFonts w:hint="eastAsia"/>
        </w:rPr>
        <w:t>[1] ABDOLLAHI B, NASRAOUI O. Transparency in fair machine learning: the case of explainable recommender systems [J]. Human and machine learning: Visible, explainable, trustworthy and transparent, 2018: 21-35.</w:t>
      </w:r>
    </w:p>
    <w:p w14:paraId="7E9669BA" w14:textId="77777777" w:rsidR="008646F9" w:rsidRPr="008646F9" w:rsidRDefault="008646F9" w:rsidP="008646F9">
      <w:pPr>
        <w:pStyle w:val="ad"/>
      </w:pPr>
      <w:r w:rsidRPr="008646F9">
        <w:rPr>
          <w:rFonts w:hint="eastAsia"/>
        </w:rPr>
        <w:t>[2] ADAMS J S. Inequity in social exchange [M]. Advances in experimental social psychology. Elsevier. 1965: 267-99.</w:t>
      </w:r>
    </w:p>
    <w:p w14:paraId="6B62F423" w14:textId="77777777" w:rsidR="008646F9" w:rsidRPr="008646F9" w:rsidRDefault="008646F9" w:rsidP="008646F9">
      <w:pPr>
        <w:pStyle w:val="ad"/>
      </w:pPr>
      <w:r w:rsidRPr="008646F9">
        <w:rPr>
          <w:rFonts w:hint="eastAsia"/>
        </w:rPr>
        <w:t xml:space="preserve">[3] AGHAIE B, REJEH N, HERAVI-KARIMOOI M, et al. Effect of nature-based sound therapy on agitation and anxiety in coronary artery bypass graft patients during the weaning of mechanical ventilation: A </w:t>
      </w:r>
      <w:proofErr w:type="spellStart"/>
      <w:r w:rsidRPr="008646F9">
        <w:rPr>
          <w:rFonts w:hint="eastAsia"/>
        </w:rPr>
        <w:t>randomised</w:t>
      </w:r>
      <w:proofErr w:type="spellEnd"/>
      <w:r w:rsidRPr="008646F9">
        <w:rPr>
          <w:rFonts w:hint="eastAsia"/>
        </w:rPr>
        <w:t xml:space="preserve"> clinical trial [J]. International Journal of Nursing Studies, 2014, 51(4): 526-38.</w:t>
      </w:r>
    </w:p>
    <w:p w14:paraId="4E3CCE63" w14:textId="77777777" w:rsidR="008646F9" w:rsidRPr="008646F9" w:rsidRDefault="008646F9" w:rsidP="008646F9">
      <w:pPr>
        <w:pStyle w:val="ad"/>
      </w:pPr>
      <w:r w:rsidRPr="008646F9">
        <w:rPr>
          <w:rFonts w:hint="eastAsia"/>
        </w:rPr>
        <w:t xml:space="preserve">[4] AL-OMARI Z, ALOMARI K, ALJAWARNEH N. The role of empowerment in improving internal process, customer satisfaction, learning and growth [J]. </w:t>
      </w:r>
      <w:r w:rsidRPr="008646F9">
        <w:rPr>
          <w:rFonts w:hint="eastAsia"/>
        </w:rPr>
        <w:lastRenderedPageBreak/>
        <w:t>Management Science Letters, 2020, 10(4): 841-8.</w:t>
      </w:r>
    </w:p>
    <w:p w14:paraId="0DC6868E" w14:textId="77777777" w:rsidR="008646F9" w:rsidRPr="008646F9" w:rsidRDefault="008646F9" w:rsidP="008646F9">
      <w:pPr>
        <w:pStyle w:val="ad"/>
      </w:pPr>
      <w:r w:rsidRPr="008646F9">
        <w:rPr>
          <w:rFonts w:hint="eastAsia"/>
        </w:rPr>
        <w:t>[5] ARAUJO T, HELBERGER N, KRUIKEMEIER S, et al. In AI we trust? Perceptions about automated decision-making by artificial intelligence [J]. AI &amp; society, 2020, 35(3): 611-23.</w:t>
      </w:r>
    </w:p>
    <w:p w14:paraId="1424C038" w14:textId="77777777" w:rsidR="008646F9" w:rsidRPr="008646F9" w:rsidRDefault="008646F9" w:rsidP="008646F9">
      <w:pPr>
        <w:pStyle w:val="ad"/>
      </w:pPr>
      <w:r w:rsidRPr="008646F9">
        <w:rPr>
          <w:rFonts w:hint="eastAsia"/>
        </w:rPr>
        <w:t>[6] ARRIETA A B, D</w:t>
      </w:r>
      <w:r w:rsidRPr="008646F9">
        <w:rPr>
          <w:rFonts w:hint="eastAsia"/>
        </w:rPr>
        <w:t>í</w:t>
      </w:r>
      <w:r w:rsidRPr="008646F9">
        <w:rPr>
          <w:rFonts w:hint="eastAsia"/>
        </w:rPr>
        <w:t>AZ-RODR</w:t>
      </w:r>
      <w:r w:rsidRPr="008646F9">
        <w:rPr>
          <w:rFonts w:hint="eastAsia"/>
        </w:rPr>
        <w:t>í</w:t>
      </w:r>
      <w:r w:rsidRPr="008646F9">
        <w:rPr>
          <w:rFonts w:hint="eastAsia"/>
        </w:rPr>
        <w:t>GUEZ N, DEL SER J, et al. Explainable Artificial Intelligence (XAI): Concepts, taxonomies, opportunities and challenges toward responsible AI [J]. Information fusion, 2020, 58: 82-115.</w:t>
      </w:r>
    </w:p>
    <w:p w14:paraId="60EED485" w14:textId="77777777" w:rsidR="008646F9" w:rsidRPr="008646F9" w:rsidRDefault="008646F9" w:rsidP="008646F9">
      <w:pPr>
        <w:pStyle w:val="ad"/>
      </w:pPr>
      <w:r w:rsidRPr="008646F9">
        <w:rPr>
          <w:rFonts w:hint="eastAsia"/>
        </w:rPr>
        <w:t>[7] BIES R J. 3 Are Procedural Justice and Interactional Justice Conceptually Distinct? [J]. Handbook of organizational justice, 2013: 85-112.</w:t>
      </w:r>
    </w:p>
    <w:p w14:paraId="455BEAA7" w14:textId="77777777" w:rsidR="008646F9" w:rsidRPr="008646F9" w:rsidRDefault="008646F9" w:rsidP="008646F9">
      <w:pPr>
        <w:pStyle w:val="ad"/>
      </w:pPr>
      <w:r w:rsidRPr="008646F9">
        <w:rPr>
          <w:rFonts w:hint="eastAsia"/>
        </w:rPr>
        <w:t xml:space="preserve">[8] BIES R J, TYLER T R. The </w:t>
      </w:r>
      <w:r w:rsidRPr="008646F9">
        <w:rPr>
          <w:rFonts w:hint="eastAsia"/>
        </w:rPr>
        <w:t>“</w:t>
      </w:r>
      <w:r w:rsidRPr="008646F9">
        <w:rPr>
          <w:rFonts w:hint="eastAsia"/>
        </w:rPr>
        <w:t>litigation mentality</w:t>
      </w:r>
      <w:r w:rsidRPr="008646F9">
        <w:rPr>
          <w:rFonts w:hint="eastAsia"/>
        </w:rPr>
        <w:t>”</w:t>
      </w:r>
      <w:r w:rsidRPr="008646F9">
        <w:rPr>
          <w:rFonts w:hint="eastAsia"/>
        </w:rPr>
        <w:t xml:space="preserve"> in organizations: A test of alternative psychological explanations [J]. Organization Science, 1993, 4(3): 352-66.</w:t>
      </w:r>
    </w:p>
    <w:p w14:paraId="7245D791" w14:textId="77777777" w:rsidR="008646F9" w:rsidRPr="008646F9" w:rsidRDefault="008646F9" w:rsidP="008646F9">
      <w:pPr>
        <w:pStyle w:val="ad"/>
      </w:pPr>
      <w:r w:rsidRPr="008646F9">
        <w:rPr>
          <w:rFonts w:hint="eastAsia"/>
        </w:rPr>
        <w:t>[9] BINNS R, VAN KLEEK M, VEALE M, et al. 'It's Reducing a Human Being to a Percentage' Perceptions of Justice in Algorithmic Decisions; proceedings of the Proceedings of the 2018 Chi conference on human factors in computing systems, F, 2018 [C].</w:t>
      </w:r>
    </w:p>
    <w:p w14:paraId="7C6BB9C7" w14:textId="77777777" w:rsidR="008646F9" w:rsidRPr="008646F9" w:rsidRDefault="008646F9" w:rsidP="008646F9">
      <w:pPr>
        <w:pStyle w:val="ad"/>
      </w:pPr>
      <w:r w:rsidRPr="008646F9">
        <w:rPr>
          <w:rFonts w:hint="eastAsia"/>
        </w:rPr>
        <w:t>[10] BYRNE Z S. Fairness reduces the negative effects of organizational politics on turnover intentions, citizenship behavior and job performance [J]. Journal of Business and Psychology, 2005, 20: 175-200.</w:t>
      </w:r>
    </w:p>
    <w:p w14:paraId="4BC2FAE8" w14:textId="77777777" w:rsidR="008646F9" w:rsidRPr="008646F9" w:rsidRDefault="008646F9" w:rsidP="008646F9">
      <w:pPr>
        <w:pStyle w:val="ad"/>
      </w:pPr>
      <w:r w:rsidRPr="008646F9">
        <w:rPr>
          <w:rFonts w:hint="eastAsia"/>
        </w:rPr>
        <w:t>[11] CHAI F, MA J, WANG Y, et al. Grading by AI makes me feel fairer? How different evaluators affect college students</w:t>
      </w:r>
      <w:proofErr w:type="gramStart"/>
      <w:r w:rsidRPr="008646F9">
        <w:rPr>
          <w:rFonts w:hint="eastAsia"/>
        </w:rPr>
        <w:t>’</w:t>
      </w:r>
      <w:proofErr w:type="gramEnd"/>
      <w:r w:rsidRPr="008646F9">
        <w:rPr>
          <w:rFonts w:hint="eastAsia"/>
        </w:rPr>
        <w:t xml:space="preserve"> perception of fairness [J]. Frontiers in Psychology, 2024, 15: 1221177.</w:t>
      </w:r>
    </w:p>
    <w:p w14:paraId="12207A9D" w14:textId="77777777" w:rsidR="008646F9" w:rsidRPr="008646F9" w:rsidRDefault="008646F9" w:rsidP="008646F9">
      <w:pPr>
        <w:pStyle w:val="ad"/>
      </w:pPr>
      <w:r w:rsidRPr="008646F9">
        <w:rPr>
          <w:rFonts w:hint="eastAsia"/>
        </w:rPr>
        <w:lastRenderedPageBreak/>
        <w:t>[12] CHERRY B, ORD</w:t>
      </w:r>
      <w:r w:rsidRPr="008646F9">
        <w:rPr>
          <w:rFonts w:hint="eastAsia"/>
        </w:rPr>
        <w:t>ó</w:t>
      </w:r>
      <w:proofErr w:type="spellStart"/>
      <w:r w:rsidRPr="008646F9">
        <w:rPr>
          <w:rFonts w:hint="eastAsia"/>
        </w:rPr>
        <w:t>ñEZ</w:t>
      </w:r>
      <w:proofErr w:type="spellEnd"/>
      <w:r w:rsidRPr="008646F9">
        <w:rPr>
          <w:rFonts w:hint="eastAsia"/>
        </w:rPr>
        <w:t xml:space="preserve"> L D, GILLILAND S W. Grade expectations: The effects of expectations on fairness and satisfaction perceptions [J]. Journal of Behavioral Decision Making, 2003, 16(5): 375-95.</w:t>
      </w:r>
    </w:p>
    <w:p w14:paraId="030C94D5" w14:textId="77777777" w:rsidR="008646F9" w:rsidRPr="008646F9" w:rsidRDefault="008646F9" w:rsidP="008646F9">
      <w:pPr>
        <w:pStyle w:val="ad"/>
      </w:pPr>
      <w:r w:rsidRPr="008646F9">
        <w:rPr>
          <w:rFonts w:hint="eastAsia"/>
        </w:rPr>
        <w:t>[13] COBB A T, VEST M, HILLS F. Who delivers justice? source perceptions of procedural fairness 1 [J]. Journal of Applied Social Psychology, 1997, 27(12): 1021-40.</w:t>
      </w:r>
    </w:p>
    <w:p w14:paraId="14B660E9" w14:textId="77777777" w:rsidR="008646F9" w:rsidRPr="008646F9" w:rsidRDefault="008646F9" w:rsidP="008646F9">
      <w:pPr>
        <w:pStyle w:val="ad"/>
      </w:pPr>
      <w:r w:rsidRPr="008646F9">
        <w:rPr>
          <w:rFonts w:hint="eastAsia"/>
        </w:rPr>
        <w:t>[14] COLLEDANI D, CAMPERIO CIANI A. A worldwide internet study based on implicit association test revealed a higher prevalence of adult males</w:t>
      </w:r>
      <w:proofErr w:type="gramStart"/>
      <w:r w:rsidRPr="008646F9">
        <w:rPr>
          <w:rFonts w:hint="eastAsia"/>
        </w:rPr>
        <w:t>’</w:t>
      </w:r>
      <w:proofErr w:type="gramEnd"/>
      <w:r w:rsidRPr="008646F9">
        <w:rPr>
          <w:rFonts w:hint="eastAsia"/>
        </w:rPr>
        <w:t xml:space="preserve"> androphilia than ever reported before [J]. The Journal of Sexual Medicine, 2021, 18(1): 4-16.</w:t>
      </w:r>
    </w:p>
    <w:p w14:paraId="33B08099" w14:textId="77777777" w:rsidR="008646F9" w:rsidRPr="008646F9" w:rsidRDefault="008646F9" w:rsidP="008646F9">
      <w:pPr>
        <w:pStyle w:val="ad"/>
      </w:pPr>
      <w:r w:rsidRPr="008646F9">
        <w:rPr>
          <w:rFonts w:hint="eastAsia"/>
        </w:rPr>
        <w:t>[15] COLQUITT J A. On the dimensionality of organizational justice: a construct validation of a measure [J]. Journal of applied psychology, 2001, 86(3): 386.</w:t>
      </w:r>
    </w:p>
    <w:p w14:paraId="15422FAC" w14:textId="77777777" w:rsidR="008646F9" w:rsidRPr="008646F9" w:rsidRDefault="008646F9" w:rsidP="008646F9">
      <w:pPr>
        <w:pStyle w:val="ad"/>
      </w:pPr>
      <w:r w:rsidRPr="008646F9">
        <w:rPr>
          <w:rFonts w:hint="eastAsia"/>
        </w:rPr>
        <w:t>[16] COLQUITT J A, RODELL J B. Measuring justice and fairness [J]. The Oxford handbook of justice in the workplace, 2015, 1: 187-202.</w:t>
      </w:r>
    </w:p>
    <w:p w14:paraId="272B94E8" w14:textId="77777777" w:rsidR="008646F9" w:rsidRPr="008646F9" w:rsidRDefault="008646F9" w:rsidP="008646F9">
      <w:pPr>
        <w:pStyle w:val="ad"/>
      </w:pPr>
      <w:r w:rsidRPr="008646F9">
        <w:rPr>
          <w:rFonts w:hint="eastAsia"/>
        </w:rPr>
        <w:t>[17] DO</w:t>
      </w:r>
      <w:r w:rsidRPr="008646F9">
        <w:t>Š</w:t>
      </w:r>
      <w:r w:rsidRPr="008646F9">
        <w:rPr>
          <w:rFonts w:hint="eastAsia"/>
        </w:rPr>
        <w:t>ILOVI</w:t>
      </w:r>
      <w:r w:rsidRPr="008646F9">
        <w:t>Ć</w:t>
      </w:r>
      <w:r w:rsidRPr="008646F9">
        <w:rPr>
          <w:rFonts w:hint="eastAsia"/>
        </w:rPr>
        <w:t xml:space="preserve"> F K, BR</w:t>
      </w:r>
      <w:r w:rsidRPr="008646F9">
        <w:t>Č</w:t>
      </w:r>
      <w:r w:rsidRPr="008646F9">
        <w:rPr>
          <w:rFonts w:hint="eastAsia"/>
        </w:rPr>
        <w:t>I</w:t>
      </w:r>
      <w:r w:rsidRPr="008646F9">
        <w:t>Ć</w:t>
      </w:r>
      <w:r w:rsidRPr="008646F9">
        <w:rPr>
          <w:rFonts w:hint="eastAsia"/>
        </w:rPr>
        <w:t xml:space="preserve"> M, HLUPI</w:t>
      </w:r>
      <w:r w:rsidRPr="008646F9">
        <w:t>Ć</w:t>
      </w:r>
      <w:r w:rsidRPr="008646F9">
        <w:rPr>
          <w:rFonts w:hint="eastAsia"/>
        </w:rPr>
        <w:t xml:space="preserve"> N. Explainable artificial intelligence: A survey; proceedings of the 2018 41st International convention on information and communication technology, electronics and microelectronics (MIPRO), F, 2018 [C]. IEEE.</w:t>
      </w:r>
    </w:p>
    <w:p w14:paraId="4DFC3D54" w14:textId="77777777" w:rsidR="008646F9" w:rsidRPr="008646F9" w:rsidRDefault="008646F9" w:rsidP="008646F9">
      <w:pPr>
        <w:pStyle w:val="ad"/>
      </w:pPr>
      <w:r w:rsidRPr="008646F9">
        <w:rPr>
          <w:rFonts w:hint="eastAsia"/>
        </w:rPr>
        <w:t>[18] DOUGLAS J A, DOUGLAS A, MCCLELLAND R J, et al. Understanding student satisfaction and dissatisfaction: an interpretive study in the UK higher education context [J]. Studies in Higher Education, 2015, 40(2): 329-49.</w:t>
      </w:r>
    </w:p>
    <w:p w14:paraId="60C9B06E" w14:textId="77777777" w:rsidR="008646F9" w:rsidRPr="008646F9" w:rsidRDefault="008646F9" w:rsidP="008646F9">
      <w:pPr>
        <w:pStyle w:val="ad"/>
      </w:pPr>
      <w:r w:rsidRPr="008646F9">
        <w:rPr>
          <w:rFonts w:hint="eastAsia"/>
        </w:rPr>
        <w:lastRenderedPageBreak/>
        <w:t>[19] EISENBERGER R, FASOLO P, DAVIS-LAMASTRO V. Perceived organizational support and employee diligence, commitment, and innovation [J]. Journal of applied psychology, 1990, 75(1): 51.</w:t>
      </w:r>
    </w:p>
    <w:p w14:paraId="348261E6" w14:textId="77777777" w:rsidR="008646F9" w:rsidRPr="008646F9" w:rsidRDefault="008646F9" w:rsidP="008646F9">
      <w:pPr>
        <w:pStyle w:val="ad"/>
      </w:pPr>
      <w:r w:rsidRPr="008646F9">
        <w:rPr>
          <w:rFonts w:hint="eastAsia"/>
        </w:rPr>
        <w:t>[20] GONZ</w:t>
      </w:r>
      <w:r w:rsidRPr="008646F9">
        <w:rPr>
          <w:rFonts w:hint="eastAsia"/>
        </w:rPr>
        <w:t>á</w:t>
      </w:r>
      <w:r w:rsidRPr="008646F9">
        <w:rPr>
          <w:rFonts w:hint="eastAsia"/>
        </w:rPr>
        <w:t>LEZ-G</w:t>
      </w:r>
      <w:r w:rsidRPr="008646F9">
        <w:rPr>
          <w:rFonts w:hint="eastAsia"/>
        </w:rPr>
        <w:t>ó</w:t>
      </w:r>
      <w:r w:rsidRPr="008646F9">
        <w:rPr>
          <w:rFonts w:hint="eastAsia"/>
        </w:rPr>
        <w:t>MEZ F, GUARDIOLA J, RODR</w:t>
      </w:r>
      <w:r w:rsidRPr="008646F9">
        <w:rPr>
          <w:rFonts w:hint="eastAsia"/>
        </w:rPr>
        <w:t>í</w:t>
      </w:r>
      <w:r w:rsidRPr="008646F9">
        <w:rPr>
          <w:rFonts w:hint="eastAsia"/>
        </w:rPr>
        <w:t>GUEZ Ó M, et al. Gender differences in e-learning satisfaction [J]. Computers &amp; Education, 2012, 58(1): 283-90.</w:t>
      </w:r>
    </w:p>
    <w:p w14:paraId="08F28AA7" w14:textId="77777777" w:rsidR="008646F9" w:rsidRPr="008646F9" w:rsidRDefault="008646F9" w:rsidP="008646F9">
      <w:pPr>
        <w:pStyle w:val="ad"/>
      </w:pPr>
      <w:r w:rsidRPr="008646F9">
        <w:rPr>
          <w:rFonts w:hint="eastAsia"/>
        </w:rPr>
        <w:t>[21] GREENWALD A G, MCGHEE D E, SCHWARTZ J L. Measuring individual differences in implicit cognition: the implicit association test [J]. Journal of personality and social psychology, 1998, 74(6): 1464.</w:t>
      </w:r>
    </w:p>
    <w:p w14:paraId="5BBDD0D4" w14:textId="77777777" w:rsidR="008646F9" w:rsidRPr="008646F9" w:rsidRDefault="008646F9" w:rsidP="008646F9">
      <w:pPr>
        <w:pStyle w:val="ad"/>
      </w:pPr>
      <w:r w:rsidRPr="008646F9">
        <w:rPr>
          <w:rFonts w:hint="eastAsia"/>
        </w:rPr>
        <w:t>[22] GUIDOTTI R, MONREALE A, RUGGIERI S, et al. A survey of methods for explaining black box models [J]. ACM computing surveys (CSUR), 2018, 51(5): 1-42.</w:t>
      </w:r>
    </w:p>
    <w:p w14:paraId="1C013CA5" w14:textId="77777777" w:rsidR="008646F9" w:rsidRPr="008646F9" w:rsidRDefault="008646F9" w:rsidP="008646F9">
      <w:pPr>
        <w:pStyle w:val="ad"/>
      </w:pPr>
      <w:r w:rsidRPr="008646F9">
        <w:rPr>
          <w:rFonts w:hint="eastAsia"/>
        </w:rPr>
        <w:t>[23] HELBERGER N, ARAUJO T, DE VREESE C H. Who is the fairest of them all? Public attitudes and expectations regarding automated decision-making [J]. Computer Law &amp; Security Review, 2020, 39: 105456.</w:t>
      </w:r>
    </w:p>
    <w:p w14:paraId="7680416E" w14:textId="77777777" w:rsidR="008646F9" w:rsidRPr="008646F9" w:rsidRDefault="008646F9" w:rsidP="008646F9">
      <w:pPr>
        <w:pStyle w:val="ad"/>
      </w:pPr>
      <w:r w:rsidRPr="008646F9">
        <w:rPr>
          <w:rFonts w:hint="eastAsia"/>
        </w:rPr>
        <w:t>[24] HELBERGER N, KARPPINEN K, D</w:t>
      </w:r>
      <w:proofErr w:type="gramStart"/>
      <w:r w:rsidRPr="008646F9">
        <w:rPr>
          <w:rFonts w:hint="eastAsia"/>
        </w:rPr>
        <w:t>’</w:t>
      </w:r>
      <w:proofErr w:type="gramEnd"/>
      <w:r w:rsidRPr="008646F9">
        <w:rPr>
          <w:rFonts w:hint="eastAsia"/>
        </w:rPr>
        <w:t>ACUNTO L. Exposure diversity as a design principle for recommender systems [J]. Information, communication &amp; society, 2018, 21(2): 191-207.</w:t>
      </w:r>
    </w:p>
    <w:p w14:paraId="315B21B5" w14:textId="77777777" w:rsidR="008646F9" w:rsidRPr="008646F9" w:rsidRDefault="008646F9" w:rsidP="008646F9">
      <w:pPr>
        <w:pStyle w:val="ad"/>
      </w:pPr>
      <w:r w:rsidRPr="008646F9">
        <w:rPr>
          <w:rFonts w:hint="eastAsia"/>
        </w:rPr>
        <w:t>[25] KRISHNAKUMAR A. Assessing the Fairness of AI Recruitment systems [J]. 2019.</w:t>
      </w:r>
    </w:p>
    <w:p w14:paraId="1028E344" w14:textId="77777777" w:rsidR="008646F9" w:rsidRPr="008646F9" w:rsidRDefault="008646F9" w:rsidP="008646F9">
      <w:pPr>
        <w:pStyle w:val="ad"/>
      </w:pPr>
      <w:r w:rsidRPr="008646F9">
        <w:rPr>
          <w:rFonts w:hint="eastAsia"/>
        </w:rPr>
        <w:t xml:space="preserve">[26] LEE M K. Understanding perception of algorithmic decisions: Fairness, trust, and emotion in response to algorithmic management [J]. Big Data &amp; Society, </w:t>
      </w:r>
      <w:r w:rsidRPr="008646F9">
        <w:rPr>
          <w:rFonts w:hint="eastAsia"/>
        </w:rPr>
        <w:lastRenderedPageBreak/>
        <w:t>2018, 5(1): 2053951718756684.</w:t>
      </w:r>
    </w:p>
    <w:p w14:paraId="0BA35843" w14:textId="77777777" w:rsidR="008646F9" w:rsidRPr="008646F9" w:rsidRDefault="008646F9" w:rsidP="008646F9">
      <w:pPr>
        <w:pStyle w:val="ad"/>
      </w:pPr>
      <w:r w:rsidRPr="008646F9">
        <w:rPr>
          <w:rFonts w:hint="eastAsia"/>
        </w:rPr>
        <w:t>[27] LEE M K, JAIN A, CHA H J, et al. Procedural justice in algorithmic fairness: Leveraging transparency and outcome control for fair algorithmic mediation [J]. Proceedings of the ACM on Human-Computer Interaction, 2019, 3(CSCW): 1-26.</w:t>
      </w:r>
    </w:p>
    <w:p w14:paraId="147DAA6E" w14:textId="77777777" w:rsidR="008646F9" w:rsidRPr="008646F9" w:rsidRDefault="008646F9" w:rsidP="008646F9">
      <w:pPr>
        <w:pStyle w:val="ad"/>
      </w:pPr>
      <w:r w:rsidRPr="008646F9">
        <w:rPr>
          <w:rFonts w:hint="eastAsia"/>
        </w:rPr>
        <w:t>[28] LIND E A, TYLER T R, HUO Y J. Procedural context and culture: Variation in the antecedents of procedural justice judgments [J]. Journal of personality and social psychology, 1997, 73(4): 767.</w:t>
      </w:r>
    </w:p>
    <w:p w14:paraId="33FFF842" w14:textId="77777777" w:rsidR="008646F9" w:rsidRPr="008646F9" w:rsidRDefault="008646F9" w:rsidP="008646F9">
      <w:pPr>
        <w:pStyle w:val="ad"/>
      </w:pPr>
      <w:r w:rsidRPr="008646F9">
        <w:rPr>
          <w:rFonts w:hint="eastAsia"/>
        </w:rPr>
        <w:t>[29] LOCKE E A, SIROTA D, WOLFSON A D. An experimental case study of the successes and failures of job enrichment in a government agency [J]. Journal of Applied Psychology, 1976, 61(6): 701.</w:t>
      </w:r>
    </w:p>
    <w:p w14:paraId="7DE3BB96" w14:textId="77777777" w:rsidR="008646F9" w:rsidRPr="008646F9" w:rsidRDefault="008646F9" w:rsidP="008646F9">
      <w:pPr>
        <w:pStyle w:val="ad"/>
      </w:pPr>
      <w:r w:rsidRPr="008646F9">
        <w:rPr>
          <w:rFonts w:hint="eastAsia"/>
        </w:rPr>
        <w:t>[30] NARAYANAN D, NAGPAL M, MCGUIRE J, et al. Fairness perceptions of artificial intelligence: A review and path forward [J]. International Journal of Human</w:t>
      </w:r>
      <w:r w:rsidRPr="008646F9">
        <w:rPr>
          <w:rFonts w:hint="eastAsia"/>
        </w:rPr>
        <w:t>–</w:t>
      </w:r>
      <w:r w:rsidRPr="008646F9">
        <w:rPr>
          <w:rFonts w:hint="eastAsia"/>
        </w:rPr>
        <w:t>Computer Interaction, 2024, 40(1): 4-23.</w:t>
      </w:r>
    </w:p>
    <w:p w14:paraId="24A071DD" w14:textId="77777777" w:rsidR="008646F9" w:rsidRPr="008646F9" w:rsidRDefault="008646F9" w:rsidP="008646F9">
      <w:pPr>
        <w:pStyle w:val="ad"/>
      </w:pPr>
      <w:r w:rsidRPr="008646F9">
        <w:rPr>
          <w:rFonts w:hint="eastAsia"/>
        </w:rPr>
        <w:t>[31] PALAIOLOGOS A, PAPAZEKOS P, PANAYOTOPOULOU L. Organizational justice and employee satisfaction in performance appraisal [J]. Journal of European Industrial Training, 2011, 35(8): 826-40.</w:t>
      </w:r>
    </w:p>
    <w:p w14:paraId="3A3CF53D" w14:textId="77777777" w:rsidR="008646F9" w:rsidRPr="008646F9" w:rsidRDefault="008646F9" w:rsidP="008646F9">
      <w:pPr>
        <w:pStyle w:val="ad"/>
      </w:pPr>
      <w:r w:rsidRPr="008646F9">
        <w:rPr>
          <w:rFonts w:hint="eastAsia"/>
        </w:rPr>
        <w:t>[32] RAI A. Explainable AI: From black box to glass box [J]. Journal of the Academy of Marketing Science, 2020, 48: 137-41.</w:t>
      </w:r>
    </w:p>
    <w:p w14:paraId="4F9909B7" w14:textId="77777777" w:rsidR="008646F9" w:rsidRPr="008646F9" w:rsidRDefault="008646F9" w:rsidP="008646F9">
      <w:pPr>
        <w:pStyle w:val="ad"/>
      </w:pPr>
      <w:r w:rsidRPr="008646F9">
        <w:rPr>
          <w:rFonts w:hint="eastAsia"/>
        </w:rPr>
        <w:t>[33] REZAEI A R. Validity and reliability of the IAT: Measuring gender and ethnic stereotypes [J]. Computers in human behavior, 2011, 27(5): 1937-41.</w:t>
      </w:r>
    </w:p>
    <w:p w14:paraId="3D16822E" w14:textId="77777777" w:rsidR="008646F9" w:rsidRPr="008646F9" w:rsidRDefault="008646F9" w:rsidP="008646F9">
      <w:pPr>
        <w:pStyle w:val="ad"/>
      </w:pPr>
      <w:r w:rsidRPr="008646F9">
        <w:rPr>
          <w:rFonts w:hint="eastAsia"/>
        </w:rPr>
        <w:t xml:space="preserve">[34] RIBEIRO M T, SINGH S, GUESTRIN C. " Why should </w:t>
      </w:r>
      <w:proofErr w:type="spellStart"/>
      <w:r w:rsidRPr="008646F9">
        <w:rPr>
          <w:rFonts w:hint="eastAsia"/>
        </w:rPr>
        <w:t>i</w:t>
      </w:r>
      <w:proofErr w:type="spellEnd"/>
      <w:r w:rsidRPr="008646F9">
        <w:rPr>
          <w:rFonts w:hint="eastAsia"/>
        </w:rPr>
        <w:t xml:space="preserve"> trust you?" </w:t>
      </w:r>
      <w:r w:rsidRPr="008646F9">
        <w:rPr>
          <w:rFonts w:hint="eastAsia"/>
        </w:rPr>
        <w:lastRenderedPageBreak/>
        <w:t>Explaining the predictions of any classifier; proceedings of the Proceedings of the 22nd ACM SIGKDD international conference on knowledge discovery and data mining, F, 2016 [C].</w:t>
      </w:r>
    </w:p>
    <w:p w14:paraId="238CEA3E" w14:textId="77777777" w:rsidR="008646F9" w:rsidRPr="008646F9" w:rsidRDefault="008646F9" w:rsidP="008646F9">
      <w:pPr>
        <w:pStyle w:val="ad"/>
      </w:pPr>
      <w:r w:rsidRPr="008646F9">
        <w:rPr>
          <w:rFonts w:hint="eastAsia"/>
        </w:rPr>
        <w:t xml:space="preserve">[35] SAADATMAND V, REJEH N, HERAVI-KARIMOOI M, et al. Effect of nature-based sounds' intervention on agitation, anxiety, and stress in patients under mechanical ventilator support: a </w:t>
      </w:r>
      <w:proofErr w:type="spellStart"/>
      <w:r w:rsidRPr="008646F9">
        <w:rPr>
          <w:rFonts w:hint="eastAsia"/>
        </w:rPr>
        <w:t>randomised</w:t>
      </w:r>
      <w:proofErr w:type="spellEnd"/>
      <w:r w:rsidRPr="008646F9">
        <w:rPr>
          <w:rFonts w:hint="eastAsia"/>
        </w:rPr>
        <w:t xml:space="preserve"> controlled trial [J]. International journal of nursing studies, 2013, 50 7: 895-904.</w:t>
      </w:r>
    </w:p>
    <w:p w14:paraId="70030398" w14:textId="77777777" w:rsidR="008646F9" w:rsidRPr="008646F9" w:rsidRDefault="008646F9" w:rsidP="008646F9">
      <w:pPr>
        <w:pStyle w:val="ad"/>
      </w:pPr>
      <w:r w:rsidRPr="008646F9">
        <w:rPr>
          <w:rFonts w:hint="eastAsia"/>
        </w:rPr>
        <w:t>[36] SAIFULLAH N, ALAM M, ZAFAR M W, et al. Job satisfaction: A Contest between human and organizational behavior [J]. International Journal of Economic Research, 2015, 6(1): 45-51.</w:t>
      </w:r>
    </w:p>
    <w:p w14:paraId="3EADCB77" w14:textId="77777777" w:rsidR="008646F9" w:rsidRPr="008646F9" w:rsidRDefault="008646F9" w:rsidP="008646F9">
      <w:pPr>
        <w:pStyle w:val="ad"/>
      </w:pPr>
      <w:r w:rsidRPr="008646F9">
        <w:rPr>
          <w:rFonts w:hint="eastAsia"/>
        </w:rPr>
        <w:t>[37] SCHEPMAN A, RODWAY P. Initial validation of the general attitudes towards Artificial Intelligence Scale [J]. Computers in human behavior reports, 2020, 1: 100014.</w:t>
      </w:r>
    </w:p>
    <w:p w14:paraId="2C6367C7" w14:textId="77777777" w:rsidR="008646F9" w:rsidRPr="008646F9" w:rsidRDefault="008646F9" w:rsidP="008646F9">
      <w:pPr>
        <w:pStyle w:val="ad"/>
      </w:pPr>
      <w:r w:rsidRPr="008646F9">
        <w:rPr>
          <w:rFonts w:hint="eastAsia"/>
        </w:rPr>
        <w:t>[38] SHIN D, PARK Y J. Role of fairness, accountability, and transparency in algorithmic affordance [J]. Computers in Human Behavior, 2019, 98: 277-84.</w:t>
      </w:r>
    </w:p>
    <w:p w14:paraId="7C910512" w14:textId="77777777" w:rsidR="008646F9" w:rsidRPr="008646F9" w:rsidRDefault="008646F9" w:rsidP="008646F9">
      <w:pPr>
        <w:pStyle w:val="ad"/>
      </w:pPr>
      <w:r w:rsidRPr="008646F9">
        <w:rPr>
          <w:rFonts w:hint="eastAsia"/>
        </w:rPr>
        <w:t>[39] SHULNER-TAL A, KUFLIK T, KLIGER D. Fairness, explainability and in-between: understanding the impact of different explanation methods on non-expert users</w:t>
      </w:r>
      <w:r w:rsidRPr="008646F9">
        <w:rPr>
          <w:rFonts w:hint="eastAsia"/>
        </w:rPr>
        <w:t>’</w:t>
      </w:r>
      <w:r w:rsidRPr="008646F9">
        <w:rPr>
          <w:rFonts w:hint="eastAsia"/>
        </w:rPr>
        <w:t xml:space="preserve"> perceptions of fairness toward an algorithmic system [J]. Ethics and Information Technology, 2022, 24(1): 2.</w:t>
      </w:r>
    </w:p>
    <w:p w14:paraId="627C8430" w14:textId="77777777" w:rsidR="008646F9" w:rsidRPr="008646F9" w:rsidRDefault="008646F9" w:rsidP="008646F9">
      <w:pPr>
        <w:pStyle w:val="ad"/>
      </w:pPr>
      <w:r w:rsidRPr="008646F9">
        <w:rPr>
          <w:rFonts w:hint="eastAsia"/>
        </w:rPr>
        <w:t>[40] SHULNER-TAL A, KUFLIK T, KLIGER D, et al. Who Made That Decision and Why? Users</w:t>
      </w:r>
      <w:proofErr w:type="gramStart"/>
      <w:r w:rsidRPr="008646F9">
        <w:rPr>
          <w:rFonts w:hint="eastAsia"/>
        </w:rPr>
        <w:t>’</w:t>
      </w:r>
      <w:proofErr w:type="gramEnd"/>
      <w:r w:rsidRPr="008646F9">
        <w:rPr>
          <w:rFonts w:hint="eastAsia"/>
        </w:rPr>
        <w:t xml:space="preserve"> Perceptions of Human Versus AI Decision-Making and the Power of Explainable-AI [J]. International Journal of Human</w:t>
      </w:r>
      <w:r w:rsidRPr="008646F9">
        <w:rPr>
          <w:rFonts w:hint="eastAsia"/>
        </w:rPr>
        <w:t>–</w:t>
      </w:r>
      <w:r w:rsidRPr="008646F9">
        <w:rPr>
          <w:rFonts w:hint="eastAsia"/>
        </w:rPr>
        <w:t xml:space="preserve">Computer </w:t>
      </w:r>
      <w:r w:rsidRPr="008646F9">
        <w:rPr>
          <w:rFonts w:hint="eastAsia"/>
        </w:rPr>
        <w:lastRenderedPageBreak/>
        <w:t>Interaction, 2024: 1-18.</w:t>
      </w:r>
    </w:p>
    <w:p w14:paraId="5DE820FE" w14:textId="77777777" w:rsidR="008646F9" w:rsidRPr="008646F9" w:rsidRDefault="008646F9" w:rsidP="008646F9">
      <w:pPr>
        <w:pStyle w:val="ad"/>
      </w:pPr>
      <w:r w:rsidRPr="008646F9">
        <w:rPr>
          <w:rFonts w:hint="eastAsia"/>
        </w:rPr>
        <w:t>[41] TYLER T R. The psychology of procedural justice: A test of the group-value model [J]. Journal of personality and social psychology, 1989, 57(5): 830.</w:t>
      </w:r>
    </w:p>
    <w:p w14:paraId="2D469E45" w14:textId="77777777" w:rsidR="008646F9" w:rsidRPr="008646F9" w:rsidRDefault="008646F9" w:rsidP="008646F9">
      <w:pPr>
        <w:pStyle w:val="ad"/>
      </w:pPr>
      <w:r w:rsidRPr="008646F9">
        <w:rPr>
          <w:rFonts w:hint="eastAsia"/>
        </w:rPr>
        <w:t>[42] VAN DEN BOS K, LIND E A, VERMUNT R, et al. How do I judge my outcome when I do not know the outcome of others? The psychology of the fair process effect [J]. Journal of personality and social psychology, 1997, 72(5): 1034.</w:t>
      </w:r>
    </w:p>
    <w:p w14:paraId="0932896C" w14:textId="77777777" w:rsidR="008646F9" w:rsidRPr="008646F9" w:rsidRDefault="008646F9" w:rsidP="008646F9">
      <w:pPr>
        <w:pStyle w:val="ad"/>
      </w:pPr>
      <w:r w:rsidRPr="008646F9">
        <w:rPr>
          <w:rFonts w:hint="eastAsia"/>
        </w:rPr>
        <w:t xml:space="preserve">[43] WEI Z, CHEN Y, REN J, et al. Behavioral and neural evidence that robots are implicitly perceived as a threat [J]. </w:t>
      </w:r>
      <w:proofErr w:type="spellStart"/>
      <w:r w:rsidRPr="008646F9">
        <w:rPr>
          <w:rFonts w:hint="eastAsia"/>
        </w:rPr>
        <w:t>bioRxiv</w:t>
      </w:r>
      <w:proofErr w:type="spellEnd"/>
      <w:r w:rsidRPr="008646F9">
        <w:rPr>
          <w:rFonts w:hint="eastAsia"/>
        </w:rPr>
        <w:t>, 2021: 2021.08. 13.456053.</w:t>
      </w:r>
    </w:p>
    <w:p w14:paraId="72CEAB3B" w14:textId="77777777" w:rsidR="008646F9" w:rsidRPr="008646F9" w:rsidRDefault="008646F9" w:rsidP="008646F9">
      <w:pPr>
        <w:pStyle w:val="ad"/>
      </w:pPr>
      <w:r w:rsidRPr="008646F9">
        <w:rPr>
          <w:rFonts w:hint="eastAsia"/>
        </w:rPr>
        <w:t>[44] ZHU L, MARTENS J P, AQUINO K. Third party responses to justice failure: An identity-based meaning maintenance model [J]. Organizational Psychology Review, 2012, 2(2): 129-51.</w:t>
      </w:r>
    </w:p>
    <w:p w14:paraId="1C5DBEB8" w14:textId="77777777" w:rsidR="001128A9" w:rsidRPr="001128A9" w:rsidRDefault="001128A9" w:rsidP="001128A9"/>
    <w:sectPr w:rsidR="001128A9" w:rsidRPr="001128A9">
      <w:headerReference w:type="even" r:id="rId8"/>
      <w:headerReference w:type="default" r:id="rId9"/>
      <w:pgSz w:w="11906" w:h="16838"/>
      <w:pgMar w:top="1440" w:right="1304" w:bottom="1440" w:left="130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9EB7" w14:textId="77777777" w:rsidR="00C478FE" w:rsidRDefault="00C478FE">
      <w:r>
        <w:separator/>
      </w:r>
    </w:p>
  </w:endnote>
  <w:endnote w:type="continuationSeparator" w:id="0">
    <w:p w14:paraId="5E197D8A" w14:textId="77777777" w:rsidR="00C478FE" w:rsidRDefault="00C47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058C4" w14:textId="77777777" w:rsidR="00C478FE" w:rsidRDefault="00C478FE">
      <w:r>
        <w:separator/>
      </w:r>
    </w:p>
  </w:footnote>
  <w:footnote w:type="continuationSeparator" w:id="0">
    <w:p w14:paraId="6D525F91" w14:textId="77777777" w:rsidR="00C478FE" w:rsidRDefault="00C47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34F9" w14:textId="77777777" w:rsidR="00451CE7" w:rsidRDefault="00451CE7">
    <w:pPr>
      <w:pStyle w:val="a9"/>
      <w:framePr w:wrap="around" w:vAnchor="text" w:hAnchor="margin" w:xAlign="right" w:y="1"/>
      <w:rPr>
        <w:rStyle w:val="ab"/>
      </w:rPr>
    </w:pPr>
    <w:r>
      <w:fldChar w:fldCharType="begin"/>
    </w:r>
    <w:r>
      <w:rPr>
        <w:rStyle w:val="ab"/>
      </w:rPr>
      <w:instrText xml:space="preserve">PAGE  </w:instrText>
    </w:r>
    <w:r>
      <w:fldChar w:fldCharType="end"/>
    </w:r>
  </w:p>
  <w:p w14:paraId="4DD38318" w14:textId="77777777" w:rsidR="00451CE7" w:rsidRDefault="00451CE7">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7EBF1" w14:textId="77777777" w:rsidR="00451CE7" w:rsidRDefault="00451CE7">
    <w:pPr>
      <w:pStyle w:val="a9"/>
      <w:ind w:right="-2" w:firstLineChars="150" w:firstLine="270"/>
      <w:jc w:val="both"/>
    </w:pPr>
    <w:r>
      <w:rPr>
        <w:rFonts w:hint="eastAsia"/>
      </w:rPr>
      <w:t xml:space="preserve">ZJNSF              </w:t>
    </w:r>
    <w:r>
      <w:rPr>
        <w:rFonts w:ascii="仿宋" w:eastAsia="仿宋" w:hAnsi="仿宋" w:hint="eastAsia"/>
        <w:sz w:val="21"/>
        <w:szCs w:val="21"/>
      </w:rPr>
      <w:t>浙江省自然科学基金项目申请书(2025年度)</w:t>
    </w:r>
    <w:r>
      <w:rPr>
        <w:rFonts w:ascii="仿宋" w:eastAsia="仿宋" w:hAnsi="仿宋"/>
        <w:sz w:val="21"/>
        <w:szCs w:val="21"/>
      </w:rPr>
      <w:t xml:space="preserve">       </w:t>
    </w:r>
    <w:r>
      <w:rPr>
        <w:rFonts w:ascii="仿宋" w:eastAsia="仿宋" w:hAnsi="仿宋" w:hint="eastAsia"/>
        <w:sz w:val="21"/>
        <w:szCs w:val="21"/>
      </w:rPr>
      <w:t xml:space="preserve">   </w:t>
    </w:r>
    <w:r>
      <w:rPr>
        <w:rFonts w:hint="eastAsia"/>
      </w:rPr>
      <w:t xml:space="preserve">        </w:t>
    </w:r>
    <w:r>
      <w:rPr>
        <w:rFonts w:hint="eastAsia"/>
      </w:rPr>
      <w:t>第</w:t>
    </w:r>
    <w:r>
      <w:fldChar w:fldCharType="begin"/>
    </w:r>
    <w:r>
      <w:instrText xml:space="preserve"> PAGE   \* MERGEFORMAT </w:instrText>
    </w:r>
    <w:r>
      <w:fldChar w:fldCharType="separate"/>
    </w:r>
    <w:r w:rsidR="00200BD5" w:rsidRPr="00200BD5">
      <w:rPr>
        <w:noProof/>
        <w:lang w:val="zh-CN"/>
      </w:rPr>
      <w:t>6</w:t>
    </w:r>
    <w:r>
      <w:fldChar w:fldCharType="end"/>
    </w:r>
    <w:r>
      <w:rPr>
        <w:rStyle w:val="ab"/>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B80"/>
    <w:multiLevelType w:val="multilevel"/>
    <w:tmpl w:val="4FA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7C30"/>
    <w:multiLevelType w:val="multilevel"/>
    <w:tmpl w:val="47F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703AD"/>
    <w:multiLevelType w:val="multilevel"/>
    <w:tmpl w:val="714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C0A34"/>
    <w:multiLevelType w:val="multilevel"/>
    <w:tmpl w:val="4D0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A7DE7"/>
    <w:multiLevelType w:val="multilevel"/>
    <w:tmpl w:val="98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F1123"/>
    <w:multiLevelType w:val="multilevel"/>
    <w:tmpl w:val="3F4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D75DA"/>
    <w:multiLevelType w:val="hybridMultilevel"/>
    <w:tmpl w:val="D8E09A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76329FB"/>
    <w:multiLevelType w:val="multilevel"/>
    <w:tmpl w:val="6A2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B51A1"/>
    <w:multiLevelType w:val="singleLevel"/>
    <w:tmpl w:val="59CB51A1"/>
    <w:lvl w:ilvl="0">
      <w:start w:val="1"/>
      <w:numFmt w:val="decimal"/>
      <w:lvlText w:val="%1."/>
      <w:lvlJc w:val="left"/>
      <w:pPr>
        <w:tabs>
          <w:tab w:val="left" w:pos="312"/>
        </w:tabs>
      </w:pPr>
    </w:lvl>
  </w:abstractNum>
  <w:abstractNum w:abstractNumId="9" w15:restartNumberingAfterBreak="0">
    <w:nsid w:val="6B252B03"/>
    <w:multiLevelType w:val="multilevel"/>
    <w:tmpl w:val="9C7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C3C10"/>
    <w:multiLevelType w:val="singleLevel"/>
    <w:tmpl w:val="7BAC3C10"/>
    <w:lvl w:ilvl="0">
      <w:start w:val="1"/>
      <w:numFmt w:val="decimal"/>
      <w:suff w:val="nothing"/>
      <w:lvlText w:val="（%1）"/>
      <w:lvlJc w:val="left"/>
    </w:lvl>
  </w:abstractNum>
  <w:num w:numId="1" w16cid:durableId="1021661747">
    <w:abstractNumId w:val="8"/>
  </w:num>
  <w:num w:numId="2" w16cid:durableId="1607426576">
    <w:abstractNumId w:val="10"/>
  </w:num>
  <w:num w:numId="3" w16cid:durableId="781728441">
    <w:abstractNumId w:val="5"/>
  </w:num>
  <w:num w:numId="4" w16cid:durableId="820386007">
    <w:abstractNumId w:val="1"/>
  </w:num>
  <w:num w:numId="5" w16cid:durableId="229275341">
    <w:abstractNumId w:val="7"/>
  </w:num>
  <w:num w:numId="6" w16cid:durableId="85225447">
    <w:abstractNumId w:val="9"/>
  </w:num>
  <w:num w:numId="7" w16cid:durableId="872154276">
    <w:abstractNumId w:val="3"/>
  </w:num>
  <w:num w:numId="8" w16cid:durableId="521432812">
    <w:abstractNumId w:val="0"/>
  </w:num>
  <w:num w:numId="9" w16cid:durableId="1993370031">
    <w:abstractNumId w:val="4"/>
  </w:num>
  <w:num w:numId="10" w16cid:durableId="294063250">
    <w:abstractNumId w:val="2"/>
  </w:num>
  <w:num w:numId="11" w16cid:durableId="20730019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垠林">
    <w15:presenceInfo w15:providerId="None" w15:userId="垠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FiNTM2NzdlZDQ5YjYyMTk0NmVkZmU0MTYyMGFmN2IifQ=="/>
  </w:docVars>
  <w:rsids>
    <w:rsidRoot w:val="00B933CB"/>
    <w:rsid w:val="978EA48E"/>
    <w:rsid w:val="9B94CB1D"/>
    <w:rsid w:val="9BFFF92A"/>
    <w:rsid w:val="B2ACA752"/>
    <w:rsid w:val="B7EBFDDC"/>
    <w:rsid w:val="BDBF7ACD"/>
    <w:rsid w:val="C37F81A4"/>
    <w:rsid w:val="EDC72F24"/>
    <w:rsid w:val="F5DFE6D3"/>
    <w:rsid w:val="FEFFCF3B"/>
    <w:rsid w:val="00006225"/>
    <w:rsid w:val="0001166C"/>
    <w:rsid w:val="00013EAD"/>
    <w:rsid w:val="00021D4B"/>
    <w:rsid w:val="000244C3"/>
    <w:rsid w:val="0002564A"/>
    <w:rsid w:val="0003141F"/>
    <w:rsid w:val="00043853"/>
    <w:rsid w:val="0004788B"/>
    <w:rsid w:val="00064498"/>
    <w:rsid w:val="0007642D"/>
    <w:rsid w:val="00083784"/>
    <w:rsid w:val="00090BF4"/>
    <w:rsid w:val="00091476"/>
    <w:rsid w:val="000F1842"/>
    <w:rsid w:val="000F44FA"/>
    <w:rsid w:val="000F5F0F"/>
    <w:rsid w:val="00107DBE"/>
    <w:rsid w:val="001128A9"/>
    <w:rsid w:val="00117DAA"/>
    <w:rsid w:val="00125470"/>
    <w:rsid w:val="001356F1"/>
    <w:rsid w:val="001435DC"/>
    <w:rsid w:val="00152DA4"/>
    <w:rsid w:val="00154F4D"/>
    <w:rsid w:val="00167E82"/>
    <w:rsid w:val="001771EB"/>
    <w:rsid w:val="00187D5D"/>
    <w:rsid w:val="00193D08"/>
    <w:rsid w:val="001A1398"/>
    <w:rsid w:val="001A52BA"/>
    <w:rsid w:val="001B42EB"/>
    <w:rsid w:val="001B4E1E"/>
    <w:rsid w:val="001C1CC0"/>
    <w:rsid w:val="001E2204"/>
    <w:rsid w:val="001F2001"/>
    <w:rsid w:val="00200BD5"/>
    <w:rsid w:val="0020350A"/>
    <w:rsid w:val="00203923"/>
    <w:rsid w:val="00213DBC"/>
    <w:rsid w:val="00220A20"/>
    <w:rsid w:val="002317AF"/>
    <w:rsid w:val="00245943"/>
    <w:rsid w:val="002522D4"/>
    <w:rsid w:val="00264394"/>
    <w:rsid w:val="002760AE"/>
    <w:rsid w:val="00280279"/>
    <w:rsid w:val="00282A5C"/>
    <w:rsid w:val="002833D5"/>
    <w:rsid w:val="00287379"/>
    <w:rsid w:val="002B0838"/>
    <w:rsid w:val="002C1080"/>
    <w:rsid w:val="002C187C"/>
    <w:rsid w:val="002C2934"/>
    <w:rsid w:val="002E2BEF"/>
    <w:rsid w:val="002E3860"/>
    <w:rsid w:val="002F0943"/>
    <w:rsid w:val="00300B8D"/>
    <w:rsid w:val="003018F7"/>
    <w:rsid w:val="00302853"/>
    <w:rsid w:val="00303C22"/>
    <w:rsid w:val="003232B1"/>
    <w:rsid w:val="003241F1"/>
    <w:rsid w:val="00333F8E"/>
    <w:rsid w:val="003420D2"/>
    <w:rsid w:val="003437E1"/>
    <w:rsid w:val="00360860"/>
    <w:rsid w:val="00374689"/>
    <w:rsid w:val="0037786F"/>
    <w:rsid w:val="00390024"/>
    <w:rsid w:val="0039202A"/>
    <w:rsid w:val="003970EF"/>
    <w:rsid w:val="003A09E4"/>
    <w:rsid w:val="003A3AA7"/>
    <w:rsid w:val="003B12DA"/>
    <w:rsid w:val="003C004F"/>
    <w:rsid w:val="003D370A"/>
    <w:rsid w:val="003E5216"/>
    <w:rsid w:val="004076B7"/>
    <w:rsid w:val="0041038E"/>
    <w:rsid w:val="00412AB8"/>
    <w:rsid w:val="004211F7"/>
    <w:rsid w:val="00431493"/>
    <w:rsid w:val="00434908"/>
    <w:rsid w:val="00443F86"/>
    <w:rsid w:val="00451CE7"/>
    <w:rsid w:val="004601DC"/>
    <w:rsid w:val="004624F4"/>
    <w:rsid w:val="00463C25"/>
    <w:rsid w:val="00464149"/>
    <w:rsid w:val="00474E93"/>
    <w:rsid w:val="0048110D"/>
    <w:rsid w:val="004830BE"/>
    <w:rsid w:val="004872B3"/>
    <w:rsid w:val="00492B4C"/>
    <w:rsid w:val="00493196"/>
    <w:rsid w:val="004937DE"/>
    <w:rsid w:val="00497A8E"/>
    <w:rsid w:val="004A6974"/>
    <w:rsid w:val="004B3860"/>
    <w:rsid w:val="004C4349"/>
    <w:rsid w:val="004D01EF"/>
    <w:rsid w:val="004D0498"/>
    <w:rsid w:val="004E350B"/>
    <w:rsid w:val="004E46CA"/>
    <w:rsid w:val="004F4B42"/>
    <w:rsid w:val="0050626B"/>
    <w:rsid w:val="00507E32"/>
    <w:rsid w:val="00507F58"/>
    <w:rsid w:val="005216C5"/>
    <w:rsid w:val="005301B0"/>
    <w:rsid w:val="005413A3"/>
    <w:rsid w:val="00552F1F"/>
    <w:rsid w:val="00553850"/>
    <w:rsid w:val="00556620"/>
    <w:rsid w:val="00556861"/>
    <w:rsid w:val="00597501"/>
    <w:rsid w:val="005A5182"/>
    <w:rsid w:val="005B79E5"/>
    <w:rsid w:val="005D11C2"/>
    <w:rsid w:val="005D4CBA"/>
    <w:rsid w:val="00601B4E"/>
    <w:rsid w:val="006029D1"/>
    <w:rsid w:val="00641A06"/>
    <w:rsid w:val="006466F4"/>
    <w:rsid w:val="00646B13"/>
    <w:rsid w:val="00647D2F"/>
    <w:rsid w:val="006561E9"/>
    <w:rsid w:val="006713B0"/>
    <w:rsid w:val="00671D30"/>
    <w:rsid w:val="00675CA1"/>
    <w:rsid w:val="0067621C"/>
    <w:rsid w:val="00692FC0"/>
    <w:rsid w:val="00693297"/>
    <w:rsid w:val="006967E7"/>
    <w:rsid w:val="006A067E"/>
    <w:rsid w:val="006A0BE6"/>
    <w:rsid w:val="006A1FA8"/>
    <w:rsid w:val="006A250E"/>
    <w:rsid w:val="006B44E4"/>
    <w:rsid w:val="006B6129"/>
    <w:rsid w:val="006C4378"/>
    <w:rsid w:val="006D698D"/>
    <w:rsid w:val="006E7B73"/>
    <w:rsid w:val="006F5E19"/>
    <w:rsid w:val="00715BE8"/>
    <w:rsid w:val="00737C5A"/>
    <w:rsid w:val="00745095"/>
    <w:rsid w:val="00756E6D"/>
    <w:rsid w:val="007578E8"/>
    <w:rsid w:val="0076014A"/>
    <w:rsid w:val="00770259"/>
    <w:rsid w:val="00776524"/>
    <w:rsid w:val="00793382"/>
    <w:rsid w:val="007A3887"/>
    <w:rsid w:val="007A5CBA"/>
    <w:rsid w:val="007B02AE"/>
    <w:rsid w:val="007B6A22"/>
    <w:rsid w:val="007B6E94"/>
    <w:rsid w:val="007C0DBF"/>
    <w:rsid w:val="007C2880"/>
    <w:rsid w:val="007C778D"/>
    <w:rsid w:val="007D299A"/>
    <w:rsid w:val="007D4288"/>
    <w:rsid w:val="007E2F4B"/>
    <w:rsid w:val="00802835"/>
    <w:rsid w:val="0081084F"/>
    <w:rsid w:val="0081669D"/>
    <w:rsid w:val="008217BA"/>
    <w:rsid w:val="008646F9"/>
    <w:rsid w:val="00865CC1"/>
    <w:rsid w:val="008740B1"/>
    <w:rsid w:val="008755D8"/>
    <w:rsid w:val="00877153"/>
    <w:rsid w:val="00880918"/>
    <w:rsid w:val="008A0180"/>
    <w:rsid w:val="008A3789"/>
    <w:rsid w:val="008B13AE"/>
    <w:rsid w:val="008C7C9A"/>
    <w:rsid w:val="008D2CF8"/>
    <w:rsid w:val="00906B3A"/>
    <w:rsid w:val="0091604D"/>
    <w:rsid w:val="00922E13"/>
    <w:rsid w:val="00923896"/>
    <w:rsid w:val="00924EEA"/>
    <w:rsid w:val="00930B48"/>
    <w:rsid w:val="00930F8F"/>
    <w:rsid w:val="00935AAE"/>
    <w:rsid w:val="009552E6"/>
    <w:rsid w:val="00963139"/>
    <w:rsid w:val="00965524"/>
    <w:rsid w:val="0097048D"/>
    <w:rsid w:val="00976D07"/>
    <w:rsid w:val="00994D9B"/>
    <w:rsid w:val="00995157"/>
    <w:rsid w:val="009A0367"/>
    <w:rsid w:val="009D3D5E"/>
    <w:rsid w:val="009E2253"/>
    <w:rsid w:val="009F2D66"/>
    <w:rsid w:val="009F4473"/>
    <w:rsid w:val="00A173A9"/>
    <w:rsid w:val="00A203FE"/>
    <w:rsid w:val="00A4086E"/>
    <w:rsid w:val="00A51EC3"/>
    <w:rsid w:val="00A60F6E"/>
    <w:rsid w:val="00A61010"/>
    <w:rsid w:val="00A63536"/>
    <w:rsid w:val="00A704FB"/>
    <w:rsid w:val="00A721AB"/>
    <w:rsid w:val="00A77C2A"/>
    <w:rsid w:val="00A8458B"/>
    <w:rsid w:val="00A972E3"/>
    <w:rsid w:val="00AC1C56"/>
    <w:rsid w:val="00AC517F"/>
    <w:rsid w:val="00AC6CEC"/>
    <w:rsid w:val="00AD0F0C"/>
    <w:rsid w:val="00AD54B6"/>
    <w:rsid w:val="00AE3D02"/>
    <w:rsid w:val="00AF3471"/>
    <w:rsid w:val="00AF502A"/>
    <w:rsid w:val="00B00BB8"/>
    <w:rsid w:val="00B1760D"/>
    <w:rsid w:val="00B20A84"/>
    <w:rsid w:val="00B27B95"/>
    <w:rsid w:val="00B35E64"/>
    <w:rsid w:val="00B36ECE"/>
    <w:rsid w:val="00B46661"/>
    <w:rsid w:val="00B46FAF"/>
    <w:rsid w:val="00B604D4"/>
    <w:rsid w:val="00B70AD1"/>
    <w:rsid w:val="00B74AE0"/>
    <w:rsid w:val="00B81D1E"/>
    <w:rsid w:val="00B826D2"/>
    <w:rsid w:val="00B92784"/>
    <w:rsid w:val="00B933CB"/>
    <w:rsid w:val="00B9770B"/>
    <w:rsid w:val="00BA44BE"/>
    <w:rsid w:val="00BB7747"/>
    <w:rsid w:val="00C263A3"/>
    <w:rsid w:val="00C36B56"/>
    <w:rsid w:val="00C478FE"/>
    <w:rsid w:val="00C5476F"/>
    <w:rsid w:val="00C56FFE"/>
    <w:rsid w:val="00C663C3"/>
    <w:rsid w:val="00C73D77"/>
    <w:rsid w:val="00C747E0"/>
    <w:rsid w:val="00CA60D2"/>
    <w:rsid w:val="00CB073D"/>
    <w:rsid w:val="00CB1C94"/>
    <w:rsid w:val="00CB42C1"/>
    <w:rsid w:val="00CC04AE"/>
    <w:rsid w:val="00CE26E5"/>
    <w:rsid w:val="00CE2D5D"/>
    <w:rsid w:val="00CF5265"/>
    <w:rsid w:val="00CF79E6"/>
    <w:rsid w:val="00D06399"/>
    <w:rsid w:val="00D10687"/>
    <w:rsid w:val="00D16F3E"/>
    <w:rsid w:val="00D44334"/>
    <w:rsid w:val="00D45A08"/>
    <w:rsid w:val="00D56C6F"/>
    <w:rsid w:val="00D57555"/>
    <w:rsid w:val="00D9588E"/>
    <w:rsid w:val="00DB1B82"/>
    <w:rsid w:val="00DB2B64"/>
    <w:rsid w:val="00DB311B"/>
    <w:rsid w:val="00DB4420"/>
    <w:rsid w:val="00DB4B15"/>
    <w:rsid w:val="00DC6216"/>
    <w:rsid w:val="00DD6EFB"/>
    <w:rsid w:val="00DE0853"/>
    <w:rsid w:val="00DF70CC"/>
    <w:rsid w:val="00E053D7"/>
    <w:rsid w:val="00E06EA8"/>
    <w:rsid w:val="00E07A85"/>
    <w:rsid w:val="00E21597"/>
    <w:rsid w:val="00E52913"/>
    <w:rsid w:val="00E6392A"/>
    <w:rsid w:val="00E70BC9"/>
    <w:rsid w:val="00E711F8"/>
    <w:rsid w:val="00E71843"/>
    <w:rsid w:val="00E721AD"/>
    <w:rsid w:val="00E8382F"/>
    <w:rsid w:val="00E860D4"/>
    <w:rsid w:val="00E94AE3"/>
    <w:rsid w:val="00E9517A"/>
    <w:rsid w:val="00E95D8F"/>
    <w:rsid w:val="00EA0686"/>
    <w:rsid w:val="00EA4EA3"/>
    <w:rsid w:val="00EA6A5F"/>
    <w:rsid w:val="00EB13B6"/>
    <w:rsid w:val="00EF3686"/>
    <w:rsid w:val="00EF4338"/>
    <w:rsid w:val="00F00EF2"/>
    <w:rsid w:val="00F03967"/>
    <w:rsid w:val="00F1270B"/>
    <w:rsid w:val="00F13555"/>
    <w:rsid w:val="00F14490"/>
    <w:rsid w:val="00F22720"/>
    <w:rsid w:val="00F26067"/>
    <w:rsid w:val="00F26F37"/>
    <w:rsid w:val="00F27711"/>
    <w:rsid w:val="00F305C5"/>
    <w:rsid w:val="00F50018"/>
    <w:rsid w:val="00F521A4"/>
    <w:rsid w:val="00F6141E"/>
    <w:rsid w:val="00F61A3C"/>
    <w:rsid w:val="00F6572A"/>
    <w:rsid w:val="00F65DC2"/>
    <w:rsid w:val="00F66917"/>
    <w:rsid w:val="00F73797"/>
    <w:rsid w:val="00F82730"/>
    <w:rsid w:val="00F84543"/>
    <w:rsid w:val="00F92968"/>
    <w:rsid w:val="00FA6D07"/>
    <w:rsid w:val="00FB32B1"/>
    <w:rsid w:val="00FB453D"/>
    <w:rsid w:val="00FB559C"/>
    <w:rsid w:val="00FC4D43"/>
    <w:rsid w:val="00FE6218"/>
    <w:rsid w:val="00FE7338"/>
    <w:rsid w:val="023E3D3E"/>
    <w:rsid w:val="0A43196A"/>
    <w:rsid w:val="0A626F6C"/>
    <w:rsid w:val="0CCF0531"/>
    <w:rsid w:val="16F20051"/>
    <w:rsid w:val="18614281"/>
    <w:rsid w:val="1A587BF3"/>
    <w:rsid w:val="1DC44329"/>
    <w:rsid w:val="25503D4C"/>
    <w:rsid w:val="283E58CE"/>
    <w:rsid w:val="2E75344F"/>
    <w:rsid w:val="30E63EE9"/>
    <w:rsid w:val="3B3F6FD7"/>
    <w:rsid w:val="3E4E5D4E"/>
    <w:rsid w:val="42133EFF"/>
    <w:rsid w:val="4D124984"/>
    <w:rsid w:val="4F77A5F6"/>
    <w:rsid w:val="508E1571"/>
    <w:rsid w:val="50957E37"/>
    <w:rsid w:val="57DBE710"/>
    <w:rsid w:val="601D0BD8"/>
    <w:rsid w:val="6151635B"/>
    <w:rsid w:val="658B8118"/>
    <w:rsid w:val="68455CF4"/>
    <w:rsid w:val="69424726"/>
    <w:rsid w:val="6B3F0583"/>
    <w:rsid w:val="6CB41E0B"/>
    <w:rsid w:val="6CDDB090"/>
    <w:rsid w:val="6D79D938"/>
    <w:rsid w:val="721700C4"/>
    <w:rsid w:val="777CDB87"/>
    <w:rsid w:val="784648BD"/>
    <w:rsid w:val="7B586ADC"/>
    <w:rsid w:val="7B7F5B02"/>
    <w:rsid w:val="7DFB0FC0"/>
    <w:rsid w:val="7E0741DE"/>
    <w:rsid w:val="7E77C1B1"/>
    <w:rsid w:val="7F573305"/>
    <w:rsid w:val="7FEFF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B054A"/>
  <w15:docId w15:val="{7CFC5F50-B7AA-43A8-87B0-F6F46B45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Subtitle" w:qFormat="1"/>
    <w:lsdException w:name="Block Text" w:uiPriority="99" w:unhideWhenUsed="1"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0"/>
    <w:qFormat/>
    <w:rsid w:val="00412AB8"/>
    <w:pPr>
      <w:keepNext/>
      <w:keepLines/>
      <w:spacing w:before="340" w:after="330" w:line="578" w:lineRule="auto"/>
      <w:outlineLvl w:val="0"/>
    </w:pPr>
    <w:rPr>
      <w:rFonts w:eastAsia="仿宋"/>
      <w:b/>
      <w:bCs/>
      <w:kern w:val="44"/>
      <w:sz w:val="30"/>
      <w:szCs w:val="44"/>
    </w:rPr>
  </w:style>
  <w:style w:type="paragraph" w:styleId="2">
    <w:name w:val="heading 2"/>
    <w:basedOn w:val="a"/>
    <w:next w:val="a"/>
    <w:link w:val="20"/>
    <w:semiHidden/>
    <w:unhideWhenUsed/>
    <w:qFormat/>
    <w:rsid w:val="004872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601B4E"/>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103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uiPriority w:val="99"/>
    <w:unhideWhenUsed/>
    <w:qFormat/>
    <w:pPr>
      <w:spacing w:after="120"/>
      <w:ind w:leftChars="700" w:left="1440" w:rightChars="700" w:right="1440"/>
    </w:pPr>
    <w:rPr>
      <w:sz w:val="32"/>
    </w:rPr>
  </w:style>
  <w:style w:type="paragraph" w:styleId="a4">
    <w:name w:val="Document Map"/>
    <w:basedOn w:val="a"/>
    <w:link w:val="a5"/>
    <w:qFormat/>
    <w:rPr>
      <w:rFonts w:ascii="宋体"/>
      <w:sz w:val="18"/>
      <w:szCs w:val="18"/>
    </w:rPr>
  </w:style>
  <w:style w:type="paragraph" w:styleId="a6">
    <w:name w:val="annotation text"/>
    <w:basedOn w:val="a"/>
    <w:semiHidden/>
    <w:qFormat/>
    <w:pPr>
      <w:jc w:val="left"/>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6"/>
    <w:next w:val="a6"/>
    <w:semiHidden/>
    <w:qFormat/>
    <w:rPr>
      <w:b/>
      <w:bCs/>
    </w:rPr>
  </w:style>
  <w:style w:type="character" w:styleId="ab">
    <w:name w:val="page number"/>
    <w:qFormat/>
  </w:style>
  <w:style w:type="character" w:styleId="ac">
    <w:name w:val="annotation reference"/>
    <w:semiHidden/>
    <w:qFormat/>
    <w:rPr>
      <w:sz w:val="21"/>
      <w:szCs w:val="21"/>
    </w:rPr>
  </w:style>
  <w:style w:type="character" w:customStyle="1" w:styleId="a5">
    <w:name w:val="文档结构图 字符"/>
    <w:link w:val="a4"/>
    <w:qFormat/>
    <w:rPr>
      <w:rFonts w:ascii="宋体"/>
      <w:kern w:val="2"/>
      <w:sz w:val="18"/>
      <w:szCs w:val="18"/>
    </w:rPr>
  </w:style>
  <w:style w:type="paragraph" w:customStyle="1" w:styleId="CharChar">
    <w:name w:val="Char Char"/>
    <w:basedOn w:val="a"/>
    <w:qFormat/>
  </w:style>
  <w:style w:type="paragraph" w:customStyle="1" w:styleId="Style13">
    <w:name w:val="_Style 13"/>
    <w:uiPriority w:val="99"/>
    <w:unhideWhenUsed/>
    <w:qFormat/>
    <w:rPr>
      <w:kern w:val="2"/>
      <w:sz w:val="21"/>
      <w:szCs w:val="24"/>
    </w:rPr>
  </w:style>
  <w:style w:type="paragraph" w:customStyle="1" w:styleId="11">
    <w:name w:val="修订1"/>
    <w:hidden/>
    <w:uiPriority w:val="99"/>
    <w:semiHidden/>
    <w:qFormat/>
    <w:rPr>
      <w:kern w:val="2"/>
      <w:sz w:val="21"/>
      <w:szCs w:val="24"/>
    </w:rPr>
  </w:style>
  <w:style w:type="character" w:customStyle="1" w:styleId="10">
    <w:name w:val="标题 1 字符"/>
    <w:basedOn w:val="a1"/>
    <w:link w:val="1"/>
    <w:rsid w:val="00412AB8"/>
    <w:rPr>
      <w:rFonts w:eastAsia="仿宋"/>
      <w:b/>
      <w:bCs/>
      <w:kern w:val="44"/>
      <w:sz w:val="30"/>
      <w:szCs w:val="44"/>
    </w:rPr>
  </w:style>
  <w:style w:type="paragraph" w:customStyle="1" w:styleId="ad">
    <w:name w:val="正文样式"/>
    <w:basedOn w:val="a"/>
    <w:qFormat/>
    <w:rsid w:val="0041038E"/>
    <w:pPr>
      <w:ind w:firstLine="420"/>
    </w:pPr>
    <w:rPr>
      <w:rFonts w:eastAsia="仿宋"/>
      <w:sz w:val="28"/>
    </w:rPr>
  </w:style>
  <w:style w:type="character" w:customStyle="1" w:styleId="30">
    <w:name w:val="标题 3 字符"/>
    <w:basedOn w:val="a1"/>
    <w:link w:val="3"/>
    <w:semiHidden/>
    <w:rsid w:val="00601B4E"/>
    <w:rPr>
      <w:b/>
      <w:bCs/>
      <w:kern w:val="2"/>
      <w:sz w:val="32"/>
      <w:szCs w:val="32"/>
    </w:rPr>
  </w:style>
  <w:style w:type="paragraph" w:styleId="ae">
    <w:name w:val="Normal (Web)"/>
    <w:basedOn w:val="a"/>
    <w:uiPriority w:val="99"/>
    <w:unhideWhenUsed/>
    <w:rsid w:val="00601B4E"/>
    <w:pPr>
      <w:widowControl/>
      <w:spacing w:before="100" w:beforeAutospacing="1" w:after="100" w:afterAutospacing="1"/>
      <w:jc w:val="left"/>
    </w:pPr>
    <w:rPr>
      <w:rFonts w:ascii="宋体" w:hAnsi="宋体" w:cs="宋体"/>
      <w:kern w:val="0"/>
      <w:sz w:val="24"/>
    </w:rPr>
  </w:style>
  <w:style w:type="character" w:styleId="af">
    <w:name w:val="Strong"/>
    <w:basedOn w:val="a1"/>
    <w:uiPriority w:val="22"/>
    <w:qFormat/>
    <w:rsid w:val="00601B4E"/>
    <w:rPr>
      <w:b/>
      <w:bCs/>
    </w:rPr>
  </w:style>
  <w:style w:type="character" w:customStyle="1" w:styleId="40">
    <w:name w:val="标题 4 字符"/>
    <w:basedOn w:val="a1"/>
    <w:link w:val="4"/>
    <w:semiHidden/>
    <w:rsid w:val="0041038E"/>
    <w:rPr>
      <w:rFonts w:asciiTheme="majorHAnsi" w:eastAsiaTheme="majorEastAsia" w:hAnsiTheme="majorHAnsi" w:cstheme="majorBidi"/>
      <w:b/>
      <w:bCs/>
      <w:kern w:val="2"/>
      <w:sz w:val="28"/>
      <w:szCs w:val="28"/>
    </w:rPr>
  </w:style>
  <w:style w:type="paragraph" w:customStyle="1" w:styleId="21">
    <w:name w:val="标题2"/>
    <w:basedOn w:val="2"/>
    <w:qFormat/>
    <w:rsid w:val="004872B3"/>
    <w:rPr>
      <w:rFonts w:ascii="Times New Roman" w:eastAsia="仿宋" w:hAnsi="Times New Roman"/>
      <w:sz w:val="28"/>
    </w:rPr>
  </w:style>
  <w:style w:type="paragraph" w:customStyle="1" w:styleId="31">
    <w:name w:val="标题3"/>
    <w:basedOn w:val="3"/>
    <w:qFormat/>
    <w:rsid w:val="004872B3"/>
    <w:rPr>
      <w:rFonts w:eastAsia="仿宋"/>
      <w:bCs w:val="0"/>
      <w:sz w:val="28"/>
    </w:rPr>
  </w:style>
  <w:style w:type="character" w:customStyle="1" w:styleId="20">
    <w:name w:val="标题 2 字符"/>
    <w:basedOn w:val="a1"/>
    <w:link w:val="2"/>
    <w:semiHidden/>
    <w:rsid w:val="004872B3"/>
    <w:rPr>
      <w:rFonts w:asciiTheme="majorHAnsi" w:eastAsiaTheme="majorEastAsia" w:hAnsiTheme="majorHAnsi" w:cstheme="majorBidi"/>
      <w:b/>
      <w:bCs/>
      <w:kern w:val="2"/>
      <w:sz w:val="32"/>
      <w:szCs w:val="32"/>
    </w:rPr>
  </w:style>
  <w:style w:type="paragraph" w:customStyle="1" w:styleId="41">
    <w:name w:val="标题4"/>
    <w:basedOn w:val="4"/>
    <w:qFormat/>
    <w:rsid w:val="0007642D"/>
    <w:rPr>
      <w:rFonts w:ascii="Times New Roman" w:eastAsia="仿宋" w:hAnsi="Times New Roman"/>
      <w:bCs w:val="0"/>
    </w:rPr>
  </w:style>
  <w:style w:type="paragraph" w:styleId="af0">
    <w:name w:val="Revision"/>
    <w:hidden/>
    <w:uiPriority w:val="99"/>
    <w:semiHidden/>
    <w:rsid w:val="00EA4EA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21350">
      <w:bodyDiv w:val="1"/>
      <w:marLeft w:val="0"/>
      <w:marRight w:val="0"/>
      <w:marTop w:val="0"/>
      <w:marBottom w:val="0"/>
      <w:divBdr>
        <w:top w:val="none" w:sz="0" w:space="0" w:color="auto"/>
        <w:left w:val="none" w:sz="0" w:space="0" w:color="auto"/>
        <w:bottom w:val="none" w:sz="0" w:space="0" w:color="auto"/>
        <w:right w:val="none" w:sz="0" w:space="0" w:color="auto"/>
      </w:divBdr>
    </w:div>
    <w:div w:id="914126168">
      <w:bodyDiv w:val="1"/>
      <w:marLeft w:val="0"/>
      <w:marRight w:val="0"/>
      <w:marTop w:val="0"/>
      <w:marBottom w:val="0"/>
      <w:divBdr>
        <w:top w:val="none" w:sz="0" w:space="0" w:color="auto"/>
        <w:left w:val="none" w:sz="0" w:space="0" w:color="auto"/>
        <w:bottom w:val="none" w:sz="0" w:space="0" w:color="auto"/>
        <w:right w:val="none" w:sz="0" w:space="0" w:color="auto"/>
      </w:divBdr>
    </w:div>
    <w:div w:id="13026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7EF2-F300-4100-9791-E787A4EF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35</Pages>
  <Words>3173</Words>
  <Characters>18089</Characters>
  <Application>Microsoft Office Word</Application>
  <DocSecurity>0</DocSecurity>
  <Lines>150</Lines>
  <Paragraphs>42</Paragraphs>
  <ScaleCrop>false</ScaleCrop>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 （“正文”两字请勿删除）</dc:title>
  <dc:creator>PC</dc:creator>
  <cp:lastModifiedBy>垠林</cp:lastModifiedBy>
  <cp:revision>6</cp:revision>
  <cp:lastPrinted>2018-04-20T23:35:00Z</cp:lastPrinted>
  <dcterms:created xsi:type="dcterms:W3CDTF">2024-09-19T09:24:00Z</dcterms:created>
  <dcterms:modified xsi:type="dcterms:W3CDTF">2024-09-24T15:40:00Z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91708A16A6E74E97886C6CC77F2DACD9</vt:lpwstr>
  </property>
</Properties>
</file>